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95F56" w14:textId="77777777" w:rsidR="00F308C0" w:rsidRPr="000B226A" w:rsidRDefault="00181CAC" w:rsidP="00181CAC">
      <w:pPr>
        <w:pStyle w:val="Title"/>
        <w:rPr>
          <w:rFonts w:ascii="Times New Roman" w:hAnsi="Times New Roman" w:cs="Times New Roman"/>
          <w:sz w:val="22"/>
          <w:szCs w:val="22"/>
        </w:rPr>
      </w:pPr>
      <w:bookmarkStart w:id="0" w:name="OLE_LINK9"/>
      <w:bookmarkStart w:id="1" w:name="OLE_LINK10"/>
      <w:r w:rsidRPr="000B226A">
        <w:rPr>
          <w:rFonts w:ascii="Times New Roman" w:hAnsi="Times New Roman" w:cs="Times New Roman"/>
          <w:sz w:val="22"/>
          <w:szCs w:val="22"/>
        </w:rPr>
        <w:t xml:space="preserve">Weight-at-length of the invasive lionfish </w:t>
      </w:r>
      <w:r w:rsidRPr="000B226A">
        <w:rPr>
          <w:rFonts w:ascii="Times New Roman" w:hAnsi="Times New Roman" w:cs="Times New Roman"/>
          <w:i/>
          <w:sz w:val="22"/>
          <w:szCs w:val="22"/>
        </w:rPr>
        <w:t>Pterois volitans</w:t>
      </w:r>
      <w:r w:rsidRPr="000B226A">
        <w:rPr>
          <w:rFonts w:ascii="Times New Roman" w:hAnsi="Times New Roman" w:cs="Times New Roman"/>
          <w:sz w:val="22"/>
          <w:szCs w:val="22"/>
        </w:rPr>
        <w:t xml:space="preserve"> (Actinopterygii, Scorpaenidae) in the Central Mexican Caribbean, </w:t>
      </w:r>
      <w:commentRangeStart w:id="2"/>
      <w:r w:rsidRPr="000A4C5E">
        <w:rPr>
          <w:rFonts w:ascii="Times New Roman" w:hAnsi="Times New Roman" w:cs="Times New Roman"/>
          <w:sz w:val="22"/>
          <w:szCs w:val="22"/>
          <w:highlight w:val="yellow"/>
          <w:rPrChange w:id="3" w:author="Dr. Edgardo E. Díaz" w:date="2018-02-03T11:40:00Z">
            <w:rPr>
              <w:rFonts w:ascii="Times New Roman" w:hAnsi="Times New Roman" w:cs="Times New Roman"/>
              <w:sz w:val="22"/>
              <w:szCs w:val="22"/>
            </w:rPr>
          </w:rPrChange>
        </w:rPr>
        <w:t>and a</w:t>
      </w:r>
      <w:commentRangeEnd w:id="2"/>
      <w:r w:rsidR="000A4C5E">
        <w:rPr>
          <w:rStyle w:val="CommentReference"/>
          <w:rFonts w:asciiTheme="minorHAnsi" w:eastAsiaTheme="minorHAnsi" w:hAnsiTheme="minorHAnsi" w:cstheme="minorBidi"/>
          <w:b w:val="0"/>
          <w:bCs w:val="0"/>
          <w:color w:val="auto"/>
        </w:rPr>
        <w:commentReference w:id="2"/>
      </w:r>
      <w:r w:rsidRPr="000B226A">
        <w:rPr>
          <w:rFonts w:ascii="Times New Roman" w:hAnsi="Times New Roman" w:cs="Times New Roman"/>
          <w:sz w:val="22"/>
          <w:szCs w:val="22"/>
        </w:rPr>
        <w:t xml:space="preserve"> review of allometric growth parameters across the invasion range</w:t>
      </w:r>
    </w:p>
    <w:bookmarkEnd w:id="0"/>
    <w:bookmarkEnd w:id="1"/>
    <w:p w14:paraId="190B372B" w14:textId="77777777" w:rsidR="00F308C0" w:rsidRPr="000B226A" w:rsidRDefault="00166660" w:rsidP="000B226A">
      <w:pPr>
        <w:pStyle w:val="BodyText"/>
        <w:rPr>
          <w:rFonts w:ascii="Times New Roman" w:hAnsi="Times New Roman" w:cs="Times New Roman"/>
          <w:sz w:val="22"/>
          <w:szCs w:val="22"/>
        </w:rPr>
      </w:pPr>
      <w:r w:rsidRPr="000B226A">
        <w:rPr>
          <w:rFonts w:ascii="Times New Roman" w:hAnsi="Times New Roman" w:cs="Times New Roman"/>
          <w:b/>
          <w:sz w:val="22"/>
          <w:szCs w:val="22"/>
        </w:rPr>
        <w:t>Running title</w:t>
      </w:r>
      <w:r w:rsidRPr="000B226A">
        <w:rPr>
          <w:rFonts w:ascii="Times New Roman" w:hAnsi="Times New Roman" w:cs="Times New Roman"/>
          <w:sz w:val="22"/>
          <w:szCs w:val="22"/>
        </w:rPr>
        <w:t>: Length-Weight relationships of lionfish</w:t>
      </w:r>
    </w:p>
    <w:p w14:paraId="5E5026B0" w14:textId="77777777" w:rsidR="00F308C0" w:rsidRPr="000B226A" w:rsidRDefault="00166660">
      <w:pPr>
        <w:pStyle w:val="BodyText"/>
        <w:rPr>
          <w:rFonts w:ascii="Times New Roman" w:hAnsi="Times New Roman" w:cs="Times New Roman"/>
          <w:sz w:val="22"/>
          <w:szCs w:val="22"/>
        </w:rPr>
      </w:pPr>
      <w:r w:rsidRPr="000B226A">
        <w:rPr>
          <w:rFonts w:ascii="Times New Roman" w:hAnsi="Times New Roman" w:cs="Times New Roman"/>
          <w:b/>
          <w:sz w:val="22"/>
          <w:szCs w:val="22"/>
        </w:rPr>
        <w:t>Abstract</w:t>
      </w:r>
    </w:p>
    <w:p w14:paraId="43E92560" w14:textId="77777777" w:rsidR="00F308C0" w:rsidRPr="00181CAC" w:rsidRDefault="00166660">
      <w:pPr>
        <w:pStyle w:val="BodyText"/>
        <w:rPr>
          <w:rFonts w:ascii="Times New Roman" w:hAnsi="Times New Roman" w:cs="Times New Roman"/>
          <w:sz w:val="22"/>
          <w:szCs w:val="22"/>
        </w:rPr>
      </w:pPr>
      <w:r w:rsidRPr="000B226A">
        <w:rPr>
          <w:rFonts w:ascii="Times New Roman" w:hAnsi="Times New Roman" w:cs="Times New Roman"/>
          <w:sz w:val="22"/>
          <w:szCs w:val="22"/>
        </w:rPr>
        <w:t>Lionfish</w:t>
      </w:r>
      <w:ins w:id="4" w:author="Dr. Edgardo E. Díaz" w:date="2018-02-03T11:12:00Z">
        <w:r w:rsidR="00AF21C5">
          <w:rPr>
            <w:rFonts w:ascii="Times New Roman" w:hAnsi="Times New Roman" w:cs="Times New Roman"/>
            <w:sz w:val="22"/>
            <w:szCs w:val="22"/>
          </w:rPr>
          <w:t>es</w:t>
        </w:r>
      </w:ins>
      <w:r w:rsidRPr="000B226A">
        <w:rPr>
          <w:rFonts w:ascii="Times New Roman" w:hAnsi="Times New Roman" w:cs="Times New Roman"/>
          <w:sz w:val="22"/>
          <w:szCs w:val="22"/>
        </w:rPr>
        <w:t xml:space="preserve"> (</w:t>
      </w:r>
      <w:r w:rsidRPr="000B226A">
        <w:rPr>
          <w:rFonts w:ascii="Times New Roman" w:hAnsi="Times New Roman" w:cs="Times New Roman"/>
          <w:i/>
          <w:sz w:val="22"/>
          <w:szCs w:val="22"/>
        </w:rPr>
        <w:t>Pterois</w:t>
      </w:r>
      <w:r w:rsidRPr="00181CAC">
        <w:rPr>
          <w:rFonts w:ascii="Times New Roman" w:hAnsi="Times New Roman" w:cs="Times New Roman"/>
          <w:i/>
          <w:sz w:val="22"/>
          <w:szCs w:val="22"/>
        </w:rPr>
        <w:t xml:space="preserve"> volitans/miles</w:t>
      </w:r>
      <w:r w:rsidRPr="00181CAC">
        <w:rPr>
          <w:rFonts w:ascii="Times New Roman" w:hAnsi="Times New Roman" w:cs="Times New Roman"/>
          <w:sz w:val="22"/>
          <w:szCs w:val="22"/>
        </w:rPr>
        <w:t xml:space="preserve">) are an invasive species in the North-Western Atlantic and the Caribbean. </w:t>
      </w:r>
      <w:r w:rsidR="000B226A" w:rsidRPr="00181CAC">
        <w:rPr>
          <w:rFonts w:ascii="Times New Roman" w:hAnsi="Times New Roman" w:cs="Times New Roman"/>
          <w:sz w:val="22"/>
          <w:szCs w:val="22"/>
        </w:rPr>
        <w:t>To</w:t>
      </w:r>
      <w:r w:rsidRPr="00181CAC">
        <w:rPr>
          <w:rFonts w:ascii="Times New Roman" w:hAnsi="Times New Roman" w:cs="Times New Roman"/>
          <w:sz w:val="22"/>
          <w:szCs w:val="22"/>
        </w:rPr>
        <w:t xml:space="preserve"> better manage the invasion, inform lionfish removal programs, and estimate biomass available for harvest, we must be able to accurate</w:t>
      </w:r>
      <w:r w:rsidR="000B226A">
        <w:rPr>
          <w:rFonts w:ascii="Times New Roman" w:hAnsi="Times New Roman" w:cs="Times New Roman"/>
          <w:sz w:val="22"/>
          <w:szCs w:val="22"/>
        </w:rPr>
        <w:t xml:space="preserve">ly </w:t>
      </w:r>
      <w:r w:rsidR="000B226A" w:rsidRPr="00AF21C5">
        <w:rPr>
          <w:rFonts w:ascii="Times New Roman" w:hAnsi="Times New Roman" w:cs="Times New Roman"/>
          <w:sz w:val="22"/>
          <w:szCs w:val="22"/>
          <w:highlight w:val="yellow"/>
          <w:rPrChange w:id="5" w:author="Dr. Edgardo E. Díaz" w:date="2018-02-03T11:12:00Z">
            <w:rPr>
              <w:rFonts w:ascii="Times New Roman" w:hAnsi="Times New Roman" w:cs="Times New Roman"/>
              <w:sz w:val="22"/>
              <w:szCs w:val="22"/>
            </w:rPr>
          </w:rPrChange>
        </w:rPr>
        <w:t>estimate</w:t>
      </w:r>
      <w:r w:rsidR="000B226A">
        <w:rPr>
          <w:rFonts w:ascii="Times New Roman" w:hAnsi="Times New Roman" w:cs="Times New Roman"/>
          <w:sz w:val="22"/>
          <w:szCs w:val="22"/>
        </w:rPr>
        <w:t xml:space="preserve"> their total biomass; </w:t>
      </w:r>
      <w:commentRangeStart w:id="6"/>
      <w:r w:rsidR="000B226A" w:rsidRPr="00AF21C5">
        <w:rPr>
          <w:rFonts w:ascii="Times New Roman" w:hAnsi="Times New Roman" w:cs="Times New Roman"/>
          <w:sz w:val="22"/>
          <w:szCs w:val="22"/>
          <w:highlight w:val="yellow"/>
          <w:rPrChange w:id="7" w:author="Dr. Edgardo E. Díaz" w:date="2018-02-03T11:12:00Z">
            <w:rPr>
              <w:rFonts w:ascii="Times New Roman" w:hAnsi="Times New Roman" w:cs="Times New Roman"/>
              <w:sz w:val="22"/>
              <w:szCs w:val="22"/>
            </w:rPr>
          </w:rPrChange>
        </w:rPr>
        <w:t>estimating</w:t>
      </w:r>
      <w:commentRangeEnd w:id="6"/>
      <w:r w:rsidR="00AF21C5">
        <w:rPr>
          <w:rStyle w:val="CommentReference"/>
        </w:rPr>
        <w:commentReference w:id="6"/>
      </w:r>
      <w:r w:rsidR="000B226A">
        <w:rPr>
          <w:rFonts w:ascii="Times New Roman" w:hAnsi="Times New Roman" w:cs="Times New Roman"/>
          <w:sz w:val="22"/>
          <w:szCs w:val="22"/>
        </w:rPr>
        <w:t xml:space="preserve"> individual weight is</w:t>
      </w:r>
      <w:r w:rsidRPr="00181CAC">
        <w:rPr>
          <w:rFonts w:ascii="Times New Roman" w:hAnsi="Times New Roman" w:cs="Times New Roman"/>
          <w:sz w:val="22"/>
          <w:szCs w:val="22"/>
        </w:rPr>
        <w:t xml:space="preserve"> frequently</w:t>
      </w:r>
      <w:r w:rsidR="000B226A">
        <w:rPr>
          <w:rFonts w:ascii="Times New Roman" w:hAnsi="Times New Roman" w:cs="Times New Roman"/>
          <w:sz w:val="22"/>
          <w:szCs w:val="22"/>
        </w:rPr>
        <w:t xml:space="preserve"> don</w:t>
      </w:r>
      <w:ins w:id="8" w:author="Dr. Edgardo E. Díaz" w:date="2018-02-03T11:13:00Z">
        <w:r w:rsidR="00AF21C5">
          <w:rPr>
            <w:rFonts w:ascii="Times New Roman" w:hAnsi="Times New Roman" w:cs="Times New Roman"/>
            <w:sz w:val="22"/>
            <w:szCs w:val="22"/>
          </w:rPr>
          <w:t>e</w:t>
        </w:r>
      </w:ins>
      <w:r w:rsidRPr="00181CAC">
        <w:rPr>
          <w:rFonts w:ascii="Times New Roman" w:hAnsi="Times New Roman" w:cs="Times New Roman"/>
          <w:sz w:val="22"/>
          <w:szCs w:val="22"/>
        </w:rPr>
        <w:t xml:space="preserve"> from length observations. This work compares length-</w:t>
      </w:r>
      <w:r w:rsidR="000B226A">
        <w:rPr>
          <w:rFonts w:ascii="Times New Roman" w:hAnsi="Times New Roman" w:cs="Times New Roman"/>
          <w:sz w:val="22"/>
          <w:szCs w:val="22"/>
        </w:rPr>
        <w:t>-</w:t>
      </w:r>
      <w:r w:rsidRPr="00181CAC">
        <w:rPr>
          <w:rFonts w:ascii="Times New Roman" w:hAnsi="Times New Roman" w:cs="Times New Roman"/>
          <w:sz w:val="22"/>
          <w:szCs w:val="22"/>
        </w:rPr>
        <w:t xml:space="preserve">weight relationships of the invasive lionfish through the invasion range and reports the length--weight relationship for lionfish in the Central Mexican </w:t>
      </w:r>
      <w:commentRangeStart w:id="9"/>
      <w:r w:rsidRPr="00181CAC">
        <w:rPr>
          <w:rFonts w:ascii="Times New Roman" w:hAnsi="Times New Roman" w:cs="Times New Roman"/>
          <w:sz w:val="22"/>
          <w:szCs w:val="22"/>
        </w:rPr>
        <w:t>Caribbean</w:t>
      </w:r>
      <w:commentRangeEnd w:id="9"/>
      <w:r w:rsidR="00AF21C5">
        <w:rPr>
          <w:rStyle w:val="CommentReference"/>
        </w:rPr>
        <w:commentReference w:id="9"/>
      </w:r>
      <w:r w:rsidRPr="00181CAC">
        <w:rPr>
          <w:rFonts w:ascii="Times New Roman" w:hAnsi="Times New Roman" w:cs="Times New Roman"/>
          <w:sz w:val="22"/>
          <w:szCs w:val="22"/>
        </w:rPr>
        <w:t>. A review of 13 length--weight relationships reported in eight peer-reviewed studies and FishBase is provided. These parameters were used to identify spatial variation in weight-at-length. For a given length, parameters from the Caribbean yielded lower weights than those from the Gulf of Mexico and Atlantic, indicating that weight-at-length is spatially variable. This highlights the importance of using site-specific parameters to estimate biomass from length observations. This study also reports a new pair of length-weight parameters (</w:t>
      </w:r>
      <m:oMath>
        <m:r>
          <w:rPr>
            <w:rFonts w:ascii="Cambria Math" w:hAnsi="Cambria Math" w:cs="Times New Roman"/>
            <w:sz w:val="22"/>
            <w:szCs w:val="22"/>
          </w:rPr>
          <m:t>a=3.2056×</m:t>
        </m:r>
        <m:sSup>
          <m:sSupPr>
            <m:ctrlPr>
              <w:rPr>
                <w:rFonts w:ascii="Cambria Math" w:hAnsi="Cambria Math" w:cs="Times New Roman"/>
                <w:sz w:val="22"/>
                <w:szCs w:val="22"/>
              </w:rPr>
            </m:ctrlPr>
          </m:sSupPr>
          <m:e>
            <m:r>
              <w:rPr>
                <w:rFonts w:ascii="Cambria Math" w:hAnsi="Cambria Math" w:cs="Times New Roman"/>
                <w:sz w:val="22"/>
                <w:szCs w:val="22"/>
              </w:rPr>
              <m:t>10</m:t>
            </m:r>
          </m:e>
          <m:sup>
            <m:r>
              <w:rPr>
                <w:rFonts w:ascii="Cambria Math" w:hAnsi="Cambria Math" w:cs="Times New Roman"/>
                <w:sz w:val="22"/>
                <w:szCs w:val="22"/>
              </w:rPr>
              <m:t>-6</m:t>
            </m:r>
          </m:sup>
        </m:sSup>
        <m:r>
          <w:rPr>
            <w:rFonts w:ascii="Cambria Math" w:hAnsi="Cambria Math" w:cs="Times New Roman"/>
            <w:sz w:val="22"/>
            <w:szCs w:val="22"/>
          </w:rPr>
          <m:t>;b=3.235</m:t>
        </m:r>
      </m:oMath>
      <w:r w:rsidRPr="00181CAC">
        <w:rPr>
          <w:rFonts w:ascii="Times New Roman" w:hAnsi="Times New Roman" w:cs="Times New Roman"/>
          <w:sz w:val="22"/>
          <w:szCs w:val="22"/>
        </w:rPr>
        <w:t xml:space="preserve">) for organisms sampled in the Central Mexican </w:t>
      </w:r>
      <w:commentRangeStart w:id="10"/>
      <w:r w:rsidRPr="00181CAC">
        <w:rPr>
          <w:rFonts w:ascii="Times New Roman" w:hAnsi="Times New Roman" w:cs="Times New Roman"/>
          <w:sz w:val="22"/>
          <w:szCs w:val="22"/>
        </w:rPr>
        <w:t>Caribbean</w:t>
      </w:r>
      <w:commentRangeEnd w:id="10"/>
      <w:r w:rsidR="00A721D5">
        <w:rPr>
          <w:rStyle w:val="CommentReference"/>
        </w:rPr>
        <w:commentReference w:id="10"/>
      </w:r>
      <w:r w:rsidRPr="00181CAC">
        <w:rPr>
          <w:rFonts w:ascii="Times New Roman" w:hAnsi="Times New Roman" w:cs="Times New Roman"/>
          <w:sz w:val="22"/>
          <w:szCs w:val="22"/>
        </w:rPr>
        <w:t xml:space="preserve">. Findings from this work can aid managers and decision makers to better select length-weight parameters when these are not available for their region of </w:t>
      </w:r>
      <w:commentRangeStart w:id="12"/>
      <w:commentRangeStart w:id="13"/>
      <w:r w:rsidRPr="00181CAC">
        <w:rPr>
          <w:rFonts w:ascii="Times New Roman" w:hAnsi="Times New Roman" w:cs="Times New Roman"/>
          <w:sz w:val="22"/>
          <w:szCs w:val="22"/>
        </w:rPr>
        <w:t>interest</w:t>
      </w:r>
      <w:commentRangeEnd w:id="12"/>
      <w:r w:rsidR="00AF21C5">
        <w:rPr>
          <w:rStyle w:val="CommentReference"/>
        </w:rPr>
        <w:commentReference w:id="12"/>
      </w:r>
      <w:commentRangeEnd w:id="13"/>
      <w:r w:rsidR="00AF21C5">
        <w:rPr>
          <w:rStyle w:val="CommentReference"/>
        </w:rPr>
        <w:commentReference w:id="13"/>
      </w:r>
      <w:r w:rsidRPr="00181CAC">
        <w:rPr>
          <w:rFonts w:ascii="Times New Roman" w:hAnsi="Times New Roman" w:cs="Times New Roman"/>
          <w:sz w:val="22"/>
          <w:szCs w:val="22"/>
        </w:rPr>
        <w:t>.</w:t>
      </w:r>
    </w:p>
    <w:p w14:paraId="624B9BE1" w14:textId="77777777" w:rsidR="00F308C0" w:rsidRPr="00181CAC" w:rsidRDefault="00166660">
      <w:pPr>
        <w:pStyle w:val="BodyText"/>
        <w:rPr>
          <w:rFonts w:ascii="Times New Roman" w:hAnsi="Times New Roman" w:cs="Times New Roman"/>
          <w:sz w:val="22"/>
          <w:szCs w:val="22"/>
          <w:lang w:val="es-MX"/>
        </w:rPr>
      </w:pPr>
      <w:r w:rsidRPr="00181CAC">
        <w:rPr>
          <w:rFonts w:ascii="Times New Roman" w:hAnsi="Times New Roman" w:cs="Times New Roman"/>
          <w:b/>
          <w:sz w:val="22"/>
          <w:szCs w:val="22"/>
          <w:lang w:val="es-MX"/>
        </w:rPr>
        <w:t>Resumen</w:t>
      </w:r>
    </w:p>
    <w:p w14:paraId="09A7F5EF" w14:textId="77777777" w:rsidR="00F308C0" w:rsidRPr="00181CAC" w:rsidRDefault="00166660">
      <w:pPr>
        <w:pStyle w:val="BodyText"/>
        <w:rPr>
          <w:rFonts w:ascii="Times New Roman" w:hAnsi="Times New Roman" w:cs="Times New Roman"/>
          <w:sz w:val="22"/>
          <w:szCs w:val="22"/>
          <w:lang w:val="es-MX"/>
        </w:rPr>
      </w:pPr>
      <w:r w:rsidRPr="00181CAC">
        <w:rPr>
          <w:rFonts w:ascii="Times New Roman" w:hAnsi="Times New Roman" w:cs="Times New Roman"/>
          <w:sz w:val="22"/>
          <w:szCs w:val="22"/>
          <w:lang w:val="es-MX"/>
        </w:rPr>
        <w:t>El pez león (</w:t>
      </w:r>
      <w:r w:rsidRPr="00181CAC">
        <w:rPr>
          <w:rFonts w:ascii="Times New Roman" w:hAnsi="Times New Roman" w:cs="Times New Roman"/>
          <w:i/>
          <w:sz w:val="22"/>
          <w:szCs w:val="22"/>
          <w:lang w:val="es-MX"/>
        </w:rPr>
        <w:t>Pterois volitans/miles</w:t>
      </w:r>
      <w:r w:rsidRPr="00181CAC">
        <w:rPr>
          <w:rFonts w:ascii="Times New Roman" w:hAnsi="Times New Roman" w:cs="Times New Roman"/>
          <w:sz w:val="22"/>
          <w:szCs w:val="22"/>
          <w:lang w:val="es-MX"/>
        </w:rPr>
        <w:t xml:space="preserve">) es una especie invasora en el Atlántico Noroeste y el Mar Caribe. Para tener un mejor manejo de la invasión, informar programas de remoción y estimar la biomasa disponible para aprovechamiento, debemos ser capaces de estimar la biomasa disponible con </w:t>
      </w:r>
      <w:r w:rsidR="000B226A" w:rsidRPr="00181CAC">
        <w:rPr>
          <w:rFonts w:ascii="Times New Roman" w:hAnsi="Times New Roman" w:cs="Times New Roman"/>
          <w:sz w:val="22"/>
          <w:szCs w:val="22"/>
          <w:lang w:val="es-MX"/>
        </w:rPr>
        <w:t>precisión</w:t>
      </w:r>
      <w:r w:rsidRPr="00181CAC">
        <w:rPr>
          <w:rFonts w:ascii="Times New Roman" w:hAnsi="Times New Roman" w:cs="Times New Roman"/>
          <w:sz w:val="22"/>
          <w:szCs w:val="22"/>
          <w:lang w:val="es-MX"/>
        </w:rPr>
        <w:t xml:space="preserve">, frecuentemente a partir de observaciones de tallas. Este trabajo compara la relación longitud--peso del pez león a través del rango de invasión, y reporta un nuevo par de parámetros de crecimiento alométrico para la zona central del Caribe Mexicano. El trabajo presenta revisión de 13 relaciones longitud--peso reportadas reportadas en ocho estudios publicados en revistas arbitradas y FishBase. Para una misma talla, los parámetros del Caribe indican un mejor peso que los </w:t>
      </w:r>
      <w:r w:rsidR="000B226A">
        <w:rPr>
          <w:rFonts w:ascii="Times New Roman" w:hAnsi="Times New Roman" w:cs="Times New Roman"/>
          <w:sz w:val="22"/>
          <w:szCs w:val="22"/>
          <w:lang w:val="es-MX"/>
        </w:rPr>
        <w:t>p</w:t>
      </w:r>
      <w:r w:rsidRPr="00181CAC">
        <w:rPr>
          <w:rFonts w:ascii="Times New Roman" w:hAnsi="Times New Roman" w:cs="Times New Roman"/>
          <w:sz w:val="22"/>
          <w:szCs w:val="22"/>
          <w:lang w:val="es-MX"/>
        </w:rPr>
        <w:t>arámetros del Golfo de México y el Atlántico, indicando una variabilidad espacial en la relación longitud peso. Esta variabilidad resalta la importancia de utilizar parámetros específicos a un sitio al estimar biomasa a partir de observaciones de tallas. Este estudio también reporta una nueva relación longitud--peso (</w:t>
      </w:r>
      <m:oMath>
        <m:r>
          <w:rPr>
            <w:rFonts w:ascii="Cambria Math" w:hAnsi="Cambria Math" w:cs="Times New Roman"/>
            <w:sz w:val="22"/>
            <w:szCs w:val="22"/>
          </w:rPr>
          <m:t>a</m:t>
        </m:r>
        <m:r>
          <w:rPr>
            <w:rFonts w:ascii="Cambria Math" w:hAnsi="Cambria Math" w:cs="Times New Roman"/>
            <w:sz w:val="22"/>
            <w:szCs w:val="22"/>
            <w:lang w:val="es-MX"/>
          </w:rPr>
          <m:t>=3.2056×</m:t>
        </m:r>
        <m:sSup>
          <m:sSupPr>
            <m:ctrlPr>
              <w:rPr>
                <w:rFonts w:ascii="Cambria Math" w:hAnsi="Cambria Math" w:cs="Times New Roman"/>
                <w:sz w:val="22"/>
                <w:szCs w:val="22"/>
              </w:rPr>
            </m:ctrlPr>
          </m:sSupPr>
          <m:e>
            <m:r>
              <w:rPr>
                <w:rFonts w:ascii="Cambria Math" w:hAnsi="Cambria Math" w:cs="Times New Roman"/>
                <w:sz w:val="22"/>
                <w:szCs w:val="22"/>
                <w:lang w:val="es-MX"/>
              </w:rPr>
              <m:t>10</m:t>
            </m:r>
          </m:e>
          <m:sup>
            <m:r>
              <w:rPr>
                <w:rFonts w:ascii="Cambria Math" w:hAnsi="Cambria Math" w:cs="Times New Roman"/>
                <w:sz w:val="22"/>
                <w:szCs w:val="22"/>
                <w:lang w:val="es-MX"/>
              </w:rPr>
              <m:t>-6</m:t>
            </m:r>
          </m:sup>
        </m:sSup>
        <m:r>
          <w:rPr>
            <w:rFonts w:ascii="Cambria Math" w:hAnsi="Cambria Math" w:cs="Times New Roman"/>
            <w:sz w:val="22"/>
            <w:szCs w:val="22"/>
            <w:lang w:val="es-MX"/>
          </w:rPr>
          <m:t>;</m:t>
        </m:r>
        <m:r>
          <w:rPr>
            <w:rFonts w:ascii="Cambria Math" w:hAnsi="Cambria Math" w:cs="Times New Roman"/>
            <w:sz w:val="22"/>
            <w:szCs w:val="22"/>
          </w:rPr>
          <m:t>b</m:t>
        </m:r>
        <m:r>
          <w:rPr>
            <w:rFonts w:ascii="Cambria Math" w:hAnsi="Cambria Math" w:cs="Times New Roman"/>
            <w:sz w:val="22"/>
            <w:szCs w:val="22"/>
            <w:lang w:val="es-MX"/>
          </w:rPr>
          <m:t>=3.235</m:t>
        </m:r>
      </m:oMath>
      <w:r w:rsidRPr="00181CAC">
        <w:rPr>
          <w:rFonts w:ascii="Times New Roman" w:hAnsi="Times New Roman" w:cs="Times New Roman"/>
          <w:sz w:val="22"/>
          <w:szCs w:val="22"/>
          <w:lang w:val="es-MX"/>
        </w:rPr>
        <w:t>) para organismos muestreados en la costa central del Caribe Mexicano. Los resultados de este trabajo pueden ayudar a tomadores de decisiones en la selección de relaciones longitud-peso cuando éstas no están disponibles para su zona de interés.</w:t>
      </w:r>
    </w:p>
    <w:p w14:paraId="0B929A95" w14:textId="77777777" w:rsidR="00181CAC" w:rsidRPr="00181CAC" w:rsidRDefault="00166660" w:rsidP="000B226A">
      <w:pPr>
        <w:pStyle w:val="BodyText"/>
        <w:rPr>
          <w:rFonts w:ascii="Times New Roman" w:eastAsiaTheme="majorEastAsia" w:hAnsi="Times New Roman" w:cs="Times New Roman"/>
          <w:b/>
          <w:bCs/>
          <w:color w:val="345A8A" w:themeColor="accent1" w:themeShade="B5"/>
          <w:sz w:val="22"/>
          <w:szCs w:val="22"/>
        </w:rPr>
      </w:pPr>
      <w:r w:rsidRPr="00181CAC">
        <w:rPr>
          <w:rFonts w:ascii="Times New Roman" w:hAnsi="Times New Roman" w:cs="Times New Roman"/>
          <w:b/>
          <w:sz w:val="22"/>
          <w:szCs w:val="22"/>
        </w:rPr>
        <w:t>Key words</w:t>
      </w:r>
      <w:r w:rsidRPr="00181CAC">
        <w:rPr>
          <w:rFonts w:ascii="Times New Roman" w:hAnsi="Times New Roman" w:cs="Times New Roman"/>
          <w:sz w:val="22"/>
          <w:szCs w:val="22"/>
        </w:rPr>
        <w:br/>
        <w:t xml:space="preserve">biometry, invasive species, spatial variability, allometric growth, </w:t>
      </w:r>
      <w:commentRangeStart w:id="14"/>
      <w:r w:rsidRPr="00181CAC">
        <w:rPr>
          <w:rFonts w:ascii="Times New Roman" w:hAnsi="Times New Roman" w:cs="Times New Roman"/>
          <w:sz w:val="22"/>
          <w:szCs w:val="22"/>
        </w:rPr>
        <w:t>Mexico</w:t>
      </w:r>
      <w:bookmarkStart w:id="15" w:name="introduction"/>
      <w:bookmarkEnd w:id="15"/>
      <w:commentRangeEnd w:id="14"/>
      <w:r w:rsidR="00AF21C5">
        <w:rPr>
          <w:rStyle w:val="CommentReference"/>
        </w:rPr>
        <w:commentReference w:id="14"/>
      </w:r>
      <w:r w:rsidR="00181CAC" w:rsidRPr="00181CAC">
        <w:rPr>
          <w:rFonts w:ascii="Times New Roman" w:hAnsi="Times New Roman" w:cs="Times New Roman"/>
          <w:sz w:val="22"/>
          <w:szCs w:val="22"/>
        </w:rPr>
        <w:br w:type="page"/>
      </w:r>
    </w:p>
    <w:p w14:paraId="124107EB" w14:textId="77777777" w:rsidR="00F308C0" w:rsidRPr="00181CAC" w:rsidRDefault="00166660">
      <w:pPr>
        <w:pStyle w:val="Heading1"/>
        <w:rPr>
          <w:rFonts w:ascii="Times New Roman" w:hAnsi="Times New Roman" w:cs="Times New Roman"/>
          <w:sz w:val="22"/>
          <w:szCs w:val="22"/>
        </w:rPr>
      </w:pPr>
      <w:commentRangeStart w:id="16"/>
      <w:r w:rsidRPr="00181CAC">
        <w:rPr>
          <w:rFonts w:ascii="Times New Roman" w:hAnsi="Times New Roman" w:cs="Times New Roman"/>
          <w:sz w:val="22"/>
          <w:szCs w:val="22"/>
        </w:rPr>
        <w:lastRenderedPageBreak/>
        <w:t>Introduction</w:t>
      </w:r>
      <w:commentRangeEnd w:id="16"/>
      <w:r w:rsidR="00AF21C5">
        <w:rPr>
          <w:rStyle w:val="CommentReference"/>
          <w:rFonts w:asciiTheme="minorHAnsi" w:eastAsiaTheme="minorHAnsi" w:hAnsiTheme="minorHAnsi" w:cstheme="minorBidi"/>
          <w:b w:val="0"/>
          <w:bCs w:val="0"/>
          <w:color w:val="auto"/>
        </w:rPr>
        <w:commentReference w:id="16"/>
      </w:r>
    </w:p>
    <w:p w14:paraId="63D98847" w14:textId="77777777" w:rsidR="00F308C0" w:rsidRPr="00181CAC" w:rsidRDefault="00166660">
      <w:pPr>
        <w:pStyle w:val="FirstParagraph"/>
        <w:rPr>
          <w:rFonts w:ascii="Times New Roman" w:hAnsi="Times New Roman" w:cs="Times New Roman"/>
          <w:sz w:val="22"/>
          <w:szCs w:val="22"/>
        </w:rPr>
      </w:pPr>
      <w:r w:rsidRPr="00181CAC">
        <w:rPr>
          <w:rFonts w:ascii="Times New Roman" w:hAnsi="Times New Roman" w:cs="Times New Roman"/>
          <w:sz w:val="22"/>
          <w:szCs w:val="22"/>
        </w:rPr>
        <w:t>At least 84% of the marine eco-regions have reported the presence of an invasive species (Molnar et al., 2008). These represent a major threat to local biodiversity and the economic activities that depend on it, like tourism or fisheries (Bax et al., 2003). Invasive species may also threaten native species through competition (DAVIS, 2003) or predation. By 2005, the economic cost of invasive species to the United States was estimated at $120 billion per year and nearly 42% of species that have been included in the Endangered or Threatened species list have been labeled as such due to presence of invasive species (Pimentel, Zuniga &amp; Morrison, 2005). This highlights the importance of understanding, managing, and preventing ecological invasions.</w:t>
      </w:r>
    </w:p>
    <w:p w14:paraId="2B4DF7B1" w14:textId="77777777"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Lionfish (</w:t>
      </w:r>
      <w:r w:rsidRPr="00181CAC">
        <w:rPr>
          <w:rFonts w:ascii="Times New Roman" w:hAnsi="Times New Roman" w:cs="Times New Roman"/>
          <w:i/>
          <w:sz w:val="22"/>
          <w:szCs w:val="22"/>
        </w:rPr>
        <w:t>Pterois volitans/miles</w:t>
      </w:r>
      <w:r w:rsidRPr="00181CAC">
        <w:rPr>
          <w:rFonts w:ascii="Times New Roman" w:hAnsi="Times New Roman" w:cs="Times New Roman"/>
          <w:sz w:val="22"/>
          <w:szCs w:val="22"/>
        </w:rPr>
        <w:t xml:space="preserve"> complex) are an invasive species in the North-Western Atlantic and the Caribbean, likely introduced through liberation of aquarium-kept organisms (Betancur-R et al., 2011). They are the first marine vertebrate</w:t>
      </w:r>
      <w:r w:rsidRPr="00F96EF8">
        <w:rPr>
          <w:rFonts w:ascii="Times New Roman" w:hAnsi="Times New Roman" w:cs="Times New Roman"/>
          <w:sz w:val="22"/>
          <w:szCs w:val="22"/>
          <w:highlight w:val="yellow"/>
        </w:rPr>
        <w:t>s</w:t>
      </w:r>
      <w:r w:rsidRPr="00181CAC">
        <w:rPr>
          <w:rFonts w:ascii="Times New Roman" w:hAnsi="Times New Roman" w:cs="Times New Roman"/>
          <w:sz w:val="22"/>
          <w:szCs w:val="22"/>
        </w:rPr>
        <w:t xml:space="preserve"> to establish </w:t>
      </w:r>
      <w:r w:rsidR="00F96EF8" w:rsidRPr="00F96EF8">
        <w:rPr>
          <w:rFonts w:ascii="Times New Roman" w:hAnsi="Times New Roman" w:cs="Times New Roman"/>
          <w:sz w:val="22"/>
          <w:szCs w:val="22"/>
          <w:highlight w:val="yellow"/>
        </w:rPr>
        <w:t>?</w:t>
      </w:r>
      <w:r w:rsidRPr="00181CAC">
        <w:rPr>
          <w:rFonts w:ascii="Times New Roman" w:hAnsi="Times New Roman" w:cs="Times New Roman"/>
          <w:sz w:val="22"/>
          <w:szCs w:val="22"/>
        </w:rPr>
        <w:t xml:space="preserve">in North Atlantic (Schofield, 2009, 2010) and Caribbean coasts (Sabido-Itza et al., 2016). Lionfish have been widely reported in coral reefs (Aguilar-Perera &amp; Tuz-Sulub, 2010), but also in other habitats such as estuaries (Jud et al., 2011), mangroves (Barbour et al., 2010), areas with hard-bottoms (Muñoz, Currin &amp; Whitfield, 2011), and mesophotic reefs (Andradi-Brown et al., 2017). Due to its threat to local biodiversity, the speed of their spread, and </w:t>
      </w:r>
      <w:commentRangeStart w:id="17"/>
      <w:r w:rsidRPr="000E6452">
        <w:rPr>
          <w:rFonts w:ascii="Times New Roman" w:hAnsi="Times New Roman" w:cs="Times New Roman"/>
          <w:sz w:val="22"/>
          <w:szCs w:val="22"/>
          <w:highlight w:val="yellow"/>
          <w:rPrChange w:id="18" w:author="Dr. Edgardo E. Díaz" w:date="2018-02-03T11:22:00Z">
            <w:rPr>
              <w:rFonts w:ascii="Times New Roman" w:hAnsi="Times New Roman" w:cs="Times New Roman"/>
              <w:sz w:val="22"/>
              <w:szCs w:val="22"/>
            </w:rPr>
          </w:rPrChange>
        </w:rPr>
        <w:t>its difficulty of management</w:t>
      </w:r>
      <w:commentRangeEnd w:id="17"/>
      <w:r w:rsidR="000E6452">
        <w:rPr>
          <w:rStyle w:val="CommentReference"/>
        </w:rPr>
        <w:commentReference w:id="17"/>
      </w:r>
      <w:r w:rsidRPr="00181CAC">
        <w:rPr>
          <w:rFonts w:ascii="Times New Roman" w:hAnsi="Times New Roman" w:cs="Times New Roman"/>
          <w:sz w:val="22"/>
          <w:szCs w:val="22"/>
        </w:rPr>
        <w:t>, their presence in these waters has been labeled as a major marine invasion (Hixon et al., 2016).</w:t>
      </w:r>
    </w:p>
    <w:p w14:paraId="69240A5B" w14:textId="77777777"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A significant amount of research has been done to describe lionfish feeding ecology in North Carolina (Muñoz, Currin &amp; Whitfield, 2011), the Bahamas (Morris &amp; Akins, 2009; Cote et al., 2013), Northern Gulf of Mexico (Dahl &amp; Patterson, 2014), Mexican Caribbean (Valdez-Moreno et al., 2012; Villaseñor-Derbez &amp; Herrera-P’erez, 2014), Belize (Hackerott et al., 2017), and Costa Rica (Sandel et al., 2015). Their feeding behavior and high consumption rates can reduce recruitment (Albins &amp; Hixon, 2008) and population sizes (Green et al., 2012) of native reef-fish species, and further the endangerment of critically endangered reef fish (Rocha et al., 2015). (However, see Hackerott et al. (2017) for a case where there was no evidence that lionfish affected the density, richness, or composition of prey fishes). Major efforts have also been made to understand the possible impacts of the invasion by keeping track of its range through time (Schofield, 2009, 2010) and predicting invasion ranges under climate change scenarios (Grieve, Curchitser &amp; Rykaczewski, 2016). By combining information from these disciplines, researchers have been able to predict the trophic impacts of lionfish (Arias-Gonzalez et al., 2011), which can then be translated into ecosystem-level and economic impacts.</w:t>
      </w:r>
    </w:p>
    <w:p w14:paraId="26AE22B9" w14:textId="77777777"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 xml:space="preserve">Seeking to reduce lionfish densities, governments and non-profit organizations have promoted removal programs and incentivized its consumption (Chin, Aiken &amp; Buddo, 2016). In some cases, these have shown to significantly reduce -but not quite eliminate- lionfish abundances at local scales (Sandel et al., 2015, Chin, Aiken &amp; Buddo (2016), de Leon et al. (2013)). The rapid recovery rates exhibited by lionfish (Barbour et al., 2011) and the persistent populations in mesophotic coral ecosystems (Andradi-Brown et al., 2017) -which can contribute with recruitment to shallow-water populations- make of complete eradication through fishing effort an unlikely </w:t>
      </w:r>
      <w:commentRangeStart w:id="19"/>
      <w:r w:rsidRPr="00181CAC">
        <w:rPr>
          <w:rFonts w:ascii="Times New Roman" w:hAnsi="Times New Roman" w:cs="Times New Roman"/>
          <w:sz w:val="22"/>
          <w:szCs w:val="22"/>
        </w:rPr>
        <w:t>solution</w:t>
      </w:r>
      <w:commentRangeEnd w:id="19"/>
      <w:r w:rsidR="00884743">
        <w:rPr>
          <w:rStyle w:val="CommentReference"/>
        </w:rPr>
        <w:commentReference w:id="19"/>
      </w:r>
      <w:r w:rsidRPr="00181CAC">
        <w:rPr>
          <w:rFonts w:ascii="Times New Roman" w:hAnsi="Times New Roman" w:cs="Times New Roman"/>
          <w:sz w:val="22"/>
          <w:szCs w:val="22"/>
        </w:rPr>
        <w:t>. However, further incentivizing its consumption might create a demand big enough to promote and sustain a stable fishery (Chin, Aiken &amp; Buddo, 2016), which can reduce local abundances and control -not eradicate- the invasion while providing alternative livelihoods.</w:t>
      </w:r>
    </w:p>
    <w:p w14:paraId="0176C8A3" w14:textId="77777777"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The feasibility of lionfish removal programs has been extensively evaluated through field observations</w:t>
      </w:r>
      <w:r w:rsidR="000B226A">
        <w:rPr>
          <w:rFonts w:ascii="Times New Roman" w:hAnsi="Times New Roman" w:cs="Times New Roman"/>
          <w:sz w:val="22"/>
          <w:szCs w:val="22"/>
        </w:rPr>
        <w:t xml:space="preserve"> </w:t>
      </w:r>
      <w:r w:rsidRPr="00181CAC">
        <w:rPr>
          <w:rFonts w:ascii="Times New Roman" w:hAnsi="Times New Roman" w:cs="Times New Roman"/>
          <w:sz w:val="22"/>
          <w:szCs w:val="22"/>
        </w:rPr>
        <w:t>(Sandel et al., 2015, Chin, Aiken &amp; Buddo (2016), de Leon et al. (2013); Usseglio et al., 2017) and empirical modeling (Barbour et al., 2011; Morris, Shertzer &amp; Rice, 2011; Johnston &amp; Purkis, 2015). The latter measure changes in biomass or density (Barbour et al., 2011; Johnston &amp; Purkis, 2015) in response to increased mortality (</w:t>
      </w:r>
      <w:r w:rsidRPr="00181CAC">
        <w:rPr>
          <w:rFonts w:ascii="Times New Roman" w:hAnsi="Times New Roman" w:cs="Times New Roman"/>
          <w:i/>
          <w:sz w:val="22"/>
          <w:szCs w:val="22"/>
        </w:rPr>
        <w:t>i.e.</w:t>
      </w:r>
      <w:r w:rsidRPr="00181CAC">
        <w:rPr>
          <w:rFonts w:ascii="Times New Roman" w:hAnsi="Times New Roman" w:cs="Times New Roman"/>
          <w:sz w:val="22"/>
          <w:szCs w:val="22"/>
        </w:rPr>
        <w:t xml:space="preserve"> lionfish removal). In this case, biomass </w:t>
      </w:r>
      <w:r w:rsidRPr="00181CAC">
        <w:rPr>
          <w:rFonts w:ascii="Times New Roman" w:hAnsi="Times New Roman" w:cs="Times New Roman"/>
          <w:sz w:val="22"/>
          <w:szCs w:val="22"/>
        </w:rPr>
        <w:lastRenderedPageBreak/>
        <w:t>represents the sum of all fish's individual weight. Total Weight (TW) can be estimated from Total Length (TL) observations using the allometric growth equation (</w:t>
      </w:r>
      <m:oMath>
        <m:r>
          <w:rPr>
            <w:rFonts w:ascii="Cambria Math" w:hAnsi="Cambria Math" w:cs="Times New Roman"/>
            <w:sz w:val="22"/>
            <w:szCs w:val="22"/>
          </w:rPr>
          <m:t>TW=aT</m:t>
        </m:r>
        <m:sSup>
          <m:sSupPr>
            <m:ctrlPr>
              <w:rPr>
                <w:rFonts w:ascii="Cambria Math" w:hAnsi="Cambria Math" w:cs="Times New Roman"/>
                <w:sz w:val="22"/>
                <w:szCs w:val="22"/>
              </w:rPr>
            </m:ctrlPr>
          </m:sSupPr>
          <m:e>
            <m:r>
              <w:rPr>
                <w:rFonts w:ascii="Cambria Math" w:hAnsi="Cambria Math" w:cs="Times New Roman"/>
                <w:sz w:val="22"/>
                <w:szCs w:val="22"/>
              </w:rPr>
              <m:t>L</m:t>
            </m:r>
          </m:e>
          <m:sup>
            <m:r>
              <w:rPr>
                <w:rFonts w:ascii="Cambria Math" w:hAnsi="Cambria Math" w:cs="Times New Roman"/>
                <w:sz w:val="22"/>
                <w:szCs w:val="22"/>
              </w:rPr>
              <m:t>b</m:t>
            </m:r>
          </m:sup>
        </m:sSup>
      </m:oMath>
      <w:r w:rsidRPr="00181CAC">
        <w:rPr>
          <w:rFonts w:ascii="Times New Roman" w:hAnsi="Times New Roman" w:cs="Times New Roman"/>
          <w:sz w:val="22"/>
          <w:szCs w:val="22"/>
        </w:rPr>
        <w:t xml:space="preserve">). Parameters </w:t>
      </w:r>
      <m:oMath>
        <m:r>
          <w:rPr>
            <w:rFonts w:ascii="Cambria Math" w:hAnsi="Cambria Math" w:cs="Times New Roman"/>
            <w:sz w:val="22"/>
            <w:szCs w:val="22"/>
          </w:rPr>
          <m:t>a</m:t>
        </m:r>
      </m:oMath>
      <w:r w:rsidRPr="00181CAC">
        <w:rPr>
          <w:rFonts w:ascii="Times New Roman" w:hAnsi="Times New Roman" w:cs="Times New Roman"/>
          <w:sz w:val="22"/>
          <w:szCs w:val="22"/>
        </w:rPr>
        <w:t xml:space="preserve"> and </w:t>
      </w:r>
      <m:oMath>
        <m:r>
          <w:rPr>
            <w:rFonts w:ascii="Cambria Math" w:hAnsi="Cambria Math" w:cs="Times New Roman"/>
            <w:sz w:val="22"/>
            <w:szCs w:val="22"/>
          </w:rPr>
          <m:t>b</m:t>
        </m:r>
      </m:oMath>
      <w:r w:rsidRPr="00181CAC">
        <w:rPr>
          <w:rFonts w:ascii="Times New Roman" w:hAnsi="Times New Roman" w:cs="Times New Roman"/>
          <w:sz w:val="22"/>
          <w:szCs w:val="22"/>
        </w:rPr>
        <w:t xml:space="preserve"> for this equation exist for North Carolina (Barbour et al., 2011), Northern (Fogg et al., 2013) and Southern Gulf of Mexico (Aguilar-Perera &amp; Quijano-Puerto, 2016), the Southern Mexican Caribbean (Sabido-Itza et al., 2016), Little Cayman (Edwards, Frazer &amp; Jacoby, 2014), Jamaica (Chin, Aiken &amp; Buddo, 2016), Bonaire (de Leon et al., 2013) and Costa Rica (Sandel et al., 2015), but remain unavailable for the central Mexican Caribbean. The weight-at-length of a species can vary across regions as a response to biotic (</w:t>
      </w:r>
      <w:r w:rsidRPr="00181CAC">
        <w:rPr>
          <w:rFonts w:ascii="Times New Roman" w:hAnsi="Times New Roman" w:cs="Times New Roman"/>
          <w:i/>
          <w:sz w:val="22"/>
          <w:szCs w:val="22"/>
        </w:rPr>
        <w:t>e.g.</w:t>
      </w:r>
      <w:r w:rsidRPr="00181CAC">
        <w:rPr>
          <w:rFonts w:ascii="Times New Roman" w:hAnsi="Times New Roman" w:cs="Times New Roman"/>
          <w:sz w:val="22"/>
          <w:szCs w:val="22"/>
        </w:rPr>
        <w:t xml:space="preserve"> local food availability) and abiotic (</w:t>
      </w:r>
      <w:r w:rsidRPr="00181CAC">
        <w:rPr>
          <w:rFonts w:ascii="Times New Roman" w:hAnsi="Times New Roman" w:cs="Times New Roman"/>
          <w:i/>
          <w:sz w:val="22"/>
          <w:szCs w:val="22"/>
        </w:rPr>
        <w:t>e.g.</w:t>
      </w:r>
      <w:r w:rsidRPr="00181CAC">
        <w:rPr>
          <w:rFonts w:ascii="Times New Roman" w:hAnsi="Times New Roman" w:cs="Times New Roman"/>
          <w:sz w:val="22"/>
          <w:szCs w:val="22"/>
        </w:rPr>
        <w:t xml:space="preserve"> water temperature) conditions (Johnson &amp; Swenarton, 2016). Thus, when using biomass-informed models or estimating biomass from length observations, it is important to use site-specific parameters to obtain an accurate estimate. This is especially important when research involves identifying the total biomass available for harvest by fishers (Chin, Aiken &amp; Buddo, 2016) or the efficacy of lionfish removals (Barbour et al., 2011; Morris, Shertzer &amp; Rice, 2011; Johnston &amp; Purkis, 2015).</w:t>
      </w:r>
    </w:p>
    <w:p w14:paraId="44FBB5E2" w14:textId="77777777" w:rsidR="00F308C0" w:rsidRPr="00181CAC" w:rsidRDefault="00166660">
      <w:pPr>
        <w:pStyle w:val="BodyText"/>
        <w:rPr>
          <w:rFonts w:ascii="Times New Roman" w:hAnsi="Times New Roman" w:cs="Times New Roman"/>
          <w:sz w:val="22"/>
          <w:szCs w:val="22"/>
        </w:rPr>
      </w:pPr>
      <w:commentRangeStart w:id="20"/>
      <w:r w:rsidRPr="00884743">
        <w:rPr>
          <w:rFonts w:ascii="Times New Roman" w:hAnsi="Times New Roman" w:cs="Times New Roman"/>
          <w:sz w:val="22"/>
          <w:szCs w:val="22"/>
          <w:highlight w:val="yellow"/>
          <w:rPrChange w:id="21" w:author="Dr. Edgardo E. Díaz" w:date="2018-02-03T11:46:00Z">
            <w:rPr>
              <w:rFonts w:ascii="Times New Roman" w:hAnsi="Times New Roman" w:cs="Times New Roman"/>
              <w:sz w:val="22"/>
              <w:szCs w:val="22"/>
            </w:rPr>
          </w:rPrChange>
        </w:rPr>
        <w:t>Here, I provide</w:t>
      </w:r>
      <w:commentRangeEnd w:id="20"/>
      <w:r w:rsidR="00884743">
        <w:rPr>
          <w:rStyle w:val="CommentReference"/>
        </w:rPr>
        <w:commentReference w:id="20"/>
      </w:r>
      <w:r w:rsidRPr="00181CAC">
        <w:rPr>
          <w:rFonts w:ascii="Times New Roman" w:hAnsi="Times New Roman" w:cs="Times New Roman"/>
          <w:sz w:val="22"/>
          <w:szCs w:val="22"/>
        </w:rPr>
        <w:t xml:space="preserve"> the first allometric growth parameters for the invasive lionfish in the central Mexican Caribbean region. At the same time, I highlight the importance of using site-specific parameters by estimating biomass with parameters from other regions across the invasion range and comparing them to observed biomass. I also provide other 13 standardized parameters from eight studies through the invas</w:t>
      </w:r>
      <w:r w:rsidR="000B226A">
        <w:rPr>
          <w:rFonts w:ascii="Times New Roman" w:hAnsi="Times New Roman" w:cs="Times New Roman"/>
          <w:sz w:val="22"/>
          <w:szCs w:val="22"/>
        </w:rPr>
        <w:t>ion range, making them readily available</w:t>
      </w:r>
      <w:r w:rsidRPr="00181CAC">
        <w:rPr>
          <w:rFonts w:ascii="Times New Roman" w:hAnsi="Times New Roman" w:cs="Times New Roman"/>
          <w:sz w:val="22"/>
          <w:szCs w:val="22"/>
        </w:rPr>
        <w:t xml:space="preserve"> for future research. Finally, I discuss the way in which allometric parameters are reported, and call for standardization to facilitate their use.</w:t>
      </w:r>
    </w:p>
    <w:p w14:paraId="077D8070" w14:textId="77777777" w:rsidR="00F308C0" w:rsidRPr="00181CAC" w:rsidRDefault="00166660">
      <w:pPr>
        <w:pStyle w:val="Heading1"/>
        <w:rPr>
          <w:rFonts w:ascii="Times New Roman" w:hAnsi="Times New Roman" w:cs="Times New Roman"/>
          <w:sz w:val="22"/>
          <w:szCs w:val="22"/>
        </w:rPr>
      </w:pPr>
      <w:bookmarkStart w:id="22" w:name="materials-and-methods"/>
      <w:bookmarkEnd w:id="22"/>
      <w:r w:rsidRPr="00181CAC">
        <w:rPr>
          <w:rFonts w:ascii="Times New Roman" w:hAnsi="Times New Roman" w:cs="Times New Roman"/>
          <w:sz w:val="22"/>
          <w:szCs w:val="22"/>
        </w:rPr>
        <w:t>Materials and Methods</w:t>
      </w:r>
    </w:p>
    <w:p w14:paraId="74B505C0" w14:textId="77777777" w:rsidR="00F308C0" w:rsidRPr="00181CAC" w:rsidRDefault="00166660">
      <w:pPr>
        <w:pStyle w:val="FirstParagraph"/>
        <w:rPr>
          <w:rFonts w:ascii="Times New Roman" w:hAnsi="Times New Roman" w:cs="Times New Roman"/>
          <w:sz w:val="22"/>
          <w:szCs w:val="22"/>
        </w:rPr>
      </w:pPr>
      <w:r w:rsidRPr="00181CAC">
        <w:rPr>
          <w:rFonts w:ascii="Times New Roman" w:hAnsi="Times New Roman" w:cs="Times New Roman"/>
          <w:i/>
          <w:sz w:val="22"/>
          <w:szCs w:val="22"/>
        </w:rPr>
        <w:t>Area of study</w:t>
      </w:r>
    </w:p>
    <w:p w14:paraId="5FAA9860" w14:textId="77777777"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The study took place off the coasts of Playa del Carmen, in the Mexican Caribbean (</w:t>
      </w:r>
      <w:r w:rsidRPr="00181CAC">
        <w:rPr>
          <w:rFonts w:ascii="Times New Roman" w:hAnsi="Times New Roman" w:cs="Times New Roman"/>
          <w:b/>
          <w:sz w:val="22"/>
          <w:szCs w:val="22"/>
        </w:rPr>
        <w:t>Fig. 1</w:t>
      </w:r>
      <w:r w:rsidRPr="00181CAC">
        <w:rPr>
          <w:rFonts w:ascii="Times New Roman" w:hAnsi="Times New Roman" w:cs="Times New Roman"/>
          <w:sz w:val="22"/>
          <w:szCs w:val="22"/>
        </w:rPr>
        <w:t>). The region represents the northernmost section of the Mesoamerican Barrier Reef System (Ruiz-Zarate &amp; Arias-Gonzalez, 2004). Coral reefs and mangroves are locally important habitats that represent important sources of income in terms of extractive (</w:t>
      </w:r>
      <w:r w:rsidRPr="00181CAC">
        <w:rPr>
          <w:rFonts w:ascii="Times New Roman" w:hAnsi="Times New Roman" w:cs="Times New Roman"/>
          <w:i/>
          <w:sz w:val="22"/>
          <w:szCs w:val="22"/>
        </w:rPr>
        <w:t>e.g.</w:t>
      </w:r>
      <w:r w:rsidRPr="00181CAC">
        <w:rPr>
          <w:rFonts w:ascii="Times New Roman" w:hAnsi="Times New Roman" w:cs="Times New Roman"/>
          <w:sz w:val="22"/>
          <w:szCs w:val="22"/>
        </w:rPr>
        <w:t xml:space="preserve"> recreational fishing) and non-extractive (</w:t>
      </w:r>
      <w:r w:rsidRPr="00181CAC">
        <w:rPr>
          <w:rFonts w:ascii="Times New Roman" w:hAnsi="Times New Roman" w:cs="Times New Roman"/>
          <w:i/>
          <w:sz w:val="22"/>
          <w:szCs w:val="22"/>
        </w:rPr>
        <w:t>e.g.</w:t>
      </w:r>
      <w:r w:rsidRPr="00181CAC">
        <w:rPr>
          <w:rFonts w:ascii="Times New Roman" w:hAnsi="Times New Roman" w:cs="Times New Roman"/>
          <w:sz w:val="22"/>
          <w:szCs w:val="22"/>
        </w:rPr>
        <w:t xml:space="preserve"> SCUBA diving) activities related to tourism, the main source of income to the local economy (Murray, 2007).</w:t>
      </w:r>
    </w:p>
    <w:p w14:paraId="2EA47E02" w14:textId="77777777"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The reef profile has been described by Arias-Gonzalez (1998), indicating that the reef lagoon extends about 500 m from the coast, until the reef crest is reached. The reef becomes deeper, leading to the reef front often found at 700 m from the coastline and extends for an additional 300 m. At approximately 1000 m away from shore and 30 - 40 m depth, the reef leads to a drop-off. Along a perpendicular profile to the coast, bands of reef are interrupted by sand patches at 8 - 12 m deep and 16-18 m deep. Along the coast, these reefs have been reported to be under significant anthropogenic pressure, likely causing a shift in structure and function (Bozec et al., 2008).</w:t>
      </w:r>
    </w:p>
    <w:p w14:paraId="7782D21D" w14:textId="77777777" w:rsidR="00F308C0" w:rsidRPr="00181CAC" w:rsidRDefault="00166660" w:rsidP="00CD1ACF">
      <w:pPr>
        <w:pStyle w:val="FigurewithCaption"/>
        <w:jc w:val="center"/>
        <w:rPr>
          <w:rFonts w:ascii="Times New Roman" w:hAnsi="Times New Roman" w:cs="Times New Roman"/>
          <w:sz w:val="22"/>
          <w:szCs w:val="22"/>
        </w:rPr>
      </w:pPr>
      <w:r w:rsidRPr="00181CAC">
        <w:rPr>
          <w:rFonts w:ascii="Times New Roman" w:hAnsi="Times New Roman" w:cs="Times New Roman"/>
          <w:noProof/>
          <w:sz w:val="22"/>
          <w:szCs w:val="22"/>
          <w:lang w:val="es-ES" w:eastAsia="es-ES"/>
        </w:rPr>
        <w:lastRenderedPageBreak/>
        <w:drawing>
          <wp:inline distT="0" distB="0" distL="0" distR="0" wp14:anchorId="542B7153" wp14:editId="21A771E5">
            <wp:extent cx="4620126" cy="3696101"/>
            <wp:effectExtent l="0" t="0" r="0" b="0"/>
            <wp:docPr id="1" name="Picture" descr="Map of the study area. The black inset on the left (Yucatan Peninsula) indicates the location where study sites are distributed. On the right, circular markers indicate sampling sites and the black romboid indicates location of Puerto Aventuras, Mexico."/>
            <wp:cNvGraphicFramePr/>
            <a:graphic xmlns:a="http://schemas.openxmlformats.org/drawingml/2006/main">
              <a:graphicData uri="http://schemas.openxmlformats.org/drawingml/2006/picture">
                <pic:pic xmlns:pic="http://schemas.openxmlformats.org/drawingml/2006/picture">
                  <pic:nvPicPr>
                    <pic:cNvPr id="0" name="Picture" descr="Manuscript_files/figure-docx/create%20map-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0C395FF" w14:textId="77777777" w:rsidR="00F308C0" w:rsidRPr="00CD1ACF" w:rsidRDefault="00181CAC" w:rsidP="00CD1ACF">
      <w:pPr>
        <w:pStyle w:val="ImageCaption"/>
        <w:jc w:val="center"/>
        <w:rPr>
          <w:rFonts w:ascii="Times New Roman" w:hAnsi="Times New Roman" w:cs="Times New Roman"/>
          <w:i w:val="0"/>
          <w:sz w:val="20"/>
          <w:szCs w:val="22"/>
        </w:rPr>
      </w:pPr>
      <w:r w:rsidRPr="00CD1ACF">
        <w:rPr>
          <w:rFonts w:ascii="Times New Roman" w:hAnsi="Times New Roman" w:cs="Times New Roman"/>
          <w:i w:val="0"/>
          <w:sz w:val="20"/>
          <w:szCs w:val="22"/>
        </w:rPr>
        <w:t xml:space="preserve">Figure 1 - </w:t>
      </w:r>
      <w:r w:rsidR="00166660" w:rsidRPr="00CD1ACF">
        <w:rPr>
          <w:rFonts w:ascii="Times New Roman" w:hAnsi="Times New Roman" w:cs="Times New Roman"/>
          <w:i w:val="0"/>
          <w:sz w:val="20"/>
          <w:szCs w:val="22"/>
        </w:rPr>
        <w:t>Map of the study area. The black inset on the left (Yucatan Peninsula) indicates the location where study sites are distributed. On the right, circular markers indicate sampling sites and the black romboid indicates location of Puerto Aventuras, Mexico.</w:t>
      </w:r>
    </w:p>
    <w:p w14:paraId="1A5E5465" w14:textId="77777777"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i/>
          <w:sz w:val="22"/>
          <w:szCs w:val="22"/>
        </w:rPr>
        <w:t>Fish sampling</w:t>
      </w:r>
    </w:p>
    <w:p w14:paraId="2FD86ACD" w14:textId="77777777" w:rsidR="00CD1ACF"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 xml:space="preserve">A total of 33 SCUBA immersions were performed in 10 sampling sites along the </w:t>
      </w:r>
      <w:commentRangeStart w:id="23"/>
      <w:r w:rsidRPr="00181CAC">
        <w:rPr>
          <w:rFonts w:ascii="Times New Roman" w:hAnsi="Times New Roman" w:cs="Times New Roman"/>
          <w:sz w:val="22"/>
          <w:szCs w:val="22"/>
        </w:rPr>
        <w:t>coast</w:t>
      </w:r>
      <w:commentRangeEnd w:id="23"/>
      <w:r w:rsidR="000E6452">
        <w:rPr>
          <w:rStyle w:val="CommentReference"/>
        </w:rPr>
        <w:commentReference w:id="23"/>
      </w:r>
      <w:r w:rsidRPr="00181CAC">
        <w:rPr>
          <w:rFonts w:ascii="Times New Roman" w:hAnsi="Times New Roman" w:cs="Times New Roman"/>
          <w:sz w:val="22"/>
          <w:szCs w:val="22"/>
        </w:rPr>
        <w:t xml:space="preserve"> in 2010 (Fig. 1, Table I). Sampling locations included wall and carpet reefs at depths between 5.7 m and 38.1 m. All observed organisms (n = 109) were collected using hand nets and numbered collection bottles. The use of hand nets prevented any weight loss due to bleeding and allowed a better representation of small sizes, often ignored due to gear selectivity when spearing. Organisms were euthanized and frozen within 30 minutes of completing the dive and stored for posterior analysis. Total Length (TL; mm) and Total Weight (TW; gr) were recorded for all organisms.</w:t>
      </w:r>
    </w:p>
    <w:p w14:paraId="1C861896" w14:textId="77777777" w:rsidR="00CD1ACF" w:rsidRDefault="00CD1ACF" w:rsidP="00CD1ACF">
      <w:pPr>
        <w:pStyle w:val="BodyText"/>
      </w:pPr>
      <w:r>
        <w:br w:type="page"/>
      </w:r>
    </w:p>
    <w:p w14:paraId="5F69EB5C" w14:textId="77777777" w:rsidR="00F308C0" w:rsidRPr="00181CAC" w:rsidRDefault="00F308C0">
      <w:pPr>
        <w:pStyle w:val="BodyText"/>
        <w:rPr>
          <w:rFonts w:ascii="Times New Roman" w:hAnsi="Times New Roman" w:cs="Times New Roman"/>
          <w:sz w:val="22"/>
          <w:szCs w:val="22"/>
        </w:rPr>
      </w:pPr>
    </w:p>
    <w:p w14:paraId="7D772373" w14:textId="77777777" w:rsidR="00F308C0" w:rsidRPr="00CD1ACF" w:rsidRDefault="00181CAC" w:rsidP="00181CAC">
      <w:pPr>
        <w:pStyle w:val="TableCaption"/>
        <w:jc w:val="center"/>
        <w:rPr>
          <w:rFonts w:ascii="Times New Roman" w:hAnsi="Times New Roman" w:cs="Times New Roman"/>
          <w:i w:val="0"/>
          <w:sz w:val="20"/>
          <w:szCs w:val="22"/>
        </w:rPr>
      </w:pPr>
      <w:r w:rsidRPr="00CD1ACF">
        <w:rPr>
          <w:rFonts w:ascii="Times New Roman" w:hAnsi="Times New Roman" w:cs="Times New Roman"/>
          <w:i w:val="0"/>
          <w:sz w:val="20"/>
          <w:szCs w:val="22"/>
        </w:rPr>
        <w:t xml:space="preserve">Table I - </w:t>
      </w:r>
      <w:r w:rsidR="00166660" w:rsidRPr="00CD1ACF">
        <w:rPr>
          <w:rFonts w:ascii="Times New Roman" w:hAnsi="Times New Roman" w:cs="Times New Roman"/>
          <w:i w:val="0"/>
          <w:sz w:val="20"/>
          <w:szCs w:val="22"/>
        </w:rPr>
        <w:t>Coordinates, minimum, maximum and mean depth (m), and number of samples for each location.</w:t>
      </w:r>
    </w:p>
    <w:tbl>
      <w:tblPr>
        <w:tblW w:w="0" w:type="pct"/>
        <w:jc w:val="center"/>
        <w:tblLook w:val="07E0" w:firstRow="1" w:lastRow="1" w:firstColumn="1" w:lastColumn="1" w:noHBand="1" w:noVBand="1"/>
      </w:tblPr>
      <w:tblGrid>
        <w:gridCol w:w="1182"/>
        <w:gridCol w:w="821"/>
        <w:gridCol w:w="895"/>
        <w:gridCol w:w="1231"/>
        <w:gridCol w:w="1267"/>
        <w:gridCol w:w="1310"/>
        <w:gridCol w:w="546"/>
      </w:tblGrid>
      <w:tr w:rsidR="00F308C0" w:rsidRPr="00181CAC" w14:paraId="4D39715B" w14:textId="77777777" w:rsidTr="000B226A">
        <w:trPr>
          <w:jc w:val="center"/>
        </w:trPr>
        <w:tc>
          <w:tcPr>
            <w:tcW w:w="0" w:type="auto"/>
            <w:tcBorders>
              <w:bottom w:val="single" w:sz="0" w:space="0" w:color="auto"/>
            </w:tcBorders>
            <w:vAlign w:val="bottom"/>
          </w:tcPr>
          <w:p w14:paraId="5E97FCB8"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Location</w:t>
            </w:r>
          </w:p>
        </w:tc>
        <w:tc>
          <w:tcPr>
            <w:tcW w:w="0" w:type="auto"/>
            <w:tcBorders>
              <w:bottom w:val="single" w:sz="0" w:space="0" w:color="auto"/>
            </w:tcBorders>
            <w:vAlign w:val="bottom"/>
          </w:tcPr>
          <w:p w14:paraId="07C7081F"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Lat.</w:t>
            </w:r>
          </w:p>
        </w:tc>
        <w:tc>
          <w:tcPr>
            <w:tcW w:w="0" w:type="auto"/>
            <w:tcBorders>
              <w:bottom w:val="single" w:sz="0" w:space="0" w:color="auto"/>
            </w:tcBorders>
            <w:vAlign w:val="bottom"/>
          </w:tcPr>
          <w:p w14:paraId="798F489A"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Long.</w:t>
            </w:r>
          </w:p>
        </w:tc>
        <w:tc>
          <w:tcPr>
            <w:tcW w:w="0" w:type="auto"/>
            <w:tcBorders>
              <w:bottom w:val="single" w:sz="0" w:space="0" w:color="auto"/>
            </w:tcBorders>
            <w:vAlign w:val="bottom"/>
          </w:tcPr>
          <w:p w14:paraId="08E136C2"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Min. Depth</w:t>
            </w:r>
          </w:p>
        </w:tc>
        <w:tc>
          <w:tcPr>
            <w:tcW w:w="0" w:type="auto"/>
            <w:tcBorders>
              <w:bottom w:val="single" w:sz="0" w:space="0" w:color="auto"/>
            </w:tcBorders>
            <w:vAlign w:val="bottom"/>
          </w:tcPr>
          <w:p w14:paraId="42FE58DD"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Max. Depth</w:t>
            </w:r>
          </w:p>
        </w:tc>
        <w:tc>
          <w:tcPr>
            <w:tcW w:w="0" w:type="auto"/>
            <w:tcBorders>
              <w:bottom w:val="single" w:sz="0" w:space="0" w:color="auto"/>
            </w:tcBorders>
            <w:vAlign w:val="bottom"/>
          </w:tcPr>
          <w:p w14:paraId="32A3EC74"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Mean Depth</w:t>
            </w:r>
          </w:p>
        </w:tc>
        <w:tc>
          <w:tcPr>
            <w:tcW w:w="0" w:type="auto"/>
            <w:tcBorders>
              <w:bottom w:val="single" w:sz="0" w:space="0" w:color="auto"/>
            </w:tcBorders>
            <w:vAlign w:val="bottom"/>
          </w:tcPr>
          <w:p w14:paraId="55B2F3A2" w14:textId="77777777" w:rsidR="00F308C0" w:rsidRPr="00181CAC" w:rsidRDefault="00166660">
            <w:pPr>
              <w:pStyle w:val="Compact"/>
              <w:jc w:val="right"/>
              <w:rPr>
                <w:rFonts w:ascii="Times New Roman" w:hAnsi="Times New Roman" w:cs="Times New Roman"/>
                <w:sz w:val="22"/>
                <w:szCs w:val="22"/>
              </w:rPr>
            </w:pPr>
            <w:r w:rsidRPr="00181CAC">
              <w:rPr>
                <w:rFonts w:ascii="Times New Roman" w:hAnsi="Times New Roman" w:cs="Times New Roman"/>
                <w:sz w:val="22"/>
                <w:szCs w:val="22"/>
              </w:rPr>
              <w:t>n</w:t>
            </w:r>
          </w:p>
        </w:tc>
      </w:tr>
      <w:tr w:rsidR="00F308C0" w:rsidRPr="00181CAC" w14:paraId="346D96F5" w14:textId="77777777" w:rsidTr="000B226A">
        <w:trPr>
          <w:jc w:val="center"/>
        </w:trPr>
        <w:tc>
          <w:tcPr>
            <w:tcW w:w="0" w:type="auto"/>
          </w:tcPr>
          <w:p w14:paraId="2FBE924A"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Canones</w:t>
            </w:r>
          </w:p>
        </w:tc>
        <w:tc>
          <w:tcPr>
            <w:tcW w:w="0" w:type="auto"/>
          </w:tcPr>
          <w:p w14:paraId="3CFEFFBE"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20.477</w:t>
            </w:r>
          </w:p>
        </w:tc>
        <w:tc>
          <w:tcPr>
            <w:tcW w:w="0" w:type="auto"/>
          </w:tcPr>
          <w:p w14:paraId="1DA5F437"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-87.233</w:t>
            </w:r>
          </w:p>
        </w:tc>
        <w:tc>
          <w:tcPr>
            <w:tcW w:w="0" w:type="auto"/>
          </w:tcPr>
          <w:p w14:paraId="0296B3CE"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15.0</w:t>
            </w:r>
          </w:p>
        </w:tc>
        <w:tc>
          <w:tcPr>
            <w:tcW w:w="0" w:type="auto"/>
          </w:tcPr>
          <w:p w14:paraId="6A7CA6CC"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31.2</w:t>
            </w:r>
          </w:p>
        </w:tc>
        <w:tc>
          <w:tcPr>
            <w:tcW w:w="0" w:type="auto"/>
          </w:tcPr>
          <w:p w14:paraId="4B17CC75"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21.6</w:t>
            </w:r>
          </w:p>
        </w:tc>
        <w:tc>
          <w:tcPr>
            <w:tcW w:w="0" w:type="auto"/>
          </w:tcPr>
          <w:p w14:paraId="6B0B8802" w14:textId="77777777" w:rsidR="00F308C0" w:rsidRPr="00181CAC" w:rsidRDefault="00166660">
            <w:pPr>
              <w:pStyle w:val="Compact"/>
              <w:jc w:val="right"/>
              <w:rPr>
                <w:rFonts w:ascii="Times New Roman" w:hAnsi="Times New Roman" w:cs="Times New Roman"/>
                <w:sz w:val="22"/>
                <w:szCs w:val="22"/>
              </w:rPr>
            </w:pPr>
            <w:r w:rsidRPr="00181CAC">
              <w:rPr>
                <w:rFonts w:ascii="Times New Roman" w:hAnsi="Times New Roman" w:cs="Times New Roman"/>
                <w:sz w:val="22"/>
                <w:szCs w:val="22"/>
              </w:rPr>
              <w:t>11</w:t>
            </w:r>
          </w:p>
        </w:tc>
      </w:tr>
      <w:tr w:rsidR="00F308C0" w:rsidRPr="00181CAC" w14:paraId="7B2581B5" w14:textId="77777777" w:rsidTr="000B226A">
        <w:trPr>
          <w:jc w:val="center"/>
        </w:trPr>
        <w:tc>
          <w:tcPr>
            <w:tcW w:w="0" w:type="auto"/>
          </w:tcPr>
          <w:p w14:paraId="6B4513F0"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Castillo</w:t>
            </w:r>
          </w:p>
        </w:tc>
        <w:tc>
          <w:tcPr>
            <w:tcW w:w="0" w:type="auto"/>
          </w:tcPr>
          <w:p w14:paraId="541ABD58"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20.496</w:t>
            </w:r>
          </w:p>
        </w:tc>
        <w:tc>
          <w:tcPr>
            <w:tcW w:w="0" w:type="auto"/>
          </w:tcPr>
          <w:p w14:paraId="20DECD2F"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-87.220</w:t>
            </w:r>
          </w:p>
        </w:tc>
        <w:tc>
          <w:tcPr>
            <w:tcW w:w="0" w:type="auto"/>
          </w:tcPr>
          <w:p w14:paraId="1E72535A"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12.5</w:t>
            </w:r>
          </w:p>
        </w:tc>
        <w:tc>
          <w:tcPr>
            <w:tcW w:w="0" w:type="auto"/>
          </w:tcPr>
          <w:p w14:paraId="22F45DEB"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30.5</w:t>
            </w:r>
          </w:p>
        </w:tc>
        <w:tc>
          <w:tcPr>
            <w:tcW w:w="0" w:type="auto"/>
          </w:tcPr>
          <w:p w14:paraId="13C3B905"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27.5</w:t>
            </w:r>
          </w:p>
        </w:tc>
        <w:tc>
          <w:tcPr>
            <w:tcW w:w="0" w:type="auto"/>
          </w:tcPr>
          <w:p w14:paraId="569DB494" w14:textId="77777777" w:rsidR="00F308C0" w:rsidRPr="00181CAC" w:rsidRDefault="00166660">
            <w:pPr>
              <w:pStyle w:val="Compact"/>
              <w:jc w:val="right"/>
              <w:rPr>
                <w:rFonts w:ascii="Times New Roman" w:hAnsi="Times New Roman" w:cs="Times New Roman"/>
                <w:sz w:val="22"/>
                <w:szCs w:val="22"/>
              </w:rPr>
            </w:pPr>
            <w:r w:rsidRPr="00181CAC">
              <w:rPr>
                <w:rFonts w:ascii="Times New Roman" w:hAnsi="Times New Roman" w:cs="Times New Roman"/>
                <w:sz w:val="22"/>
                <w:szCs w:val="22"/>
              </w:rPr>
              <w:t>18</w:t>
            </w:r>
          </w:p>
        </w:tc>
      </w:tr>
      <w:tr w:rsidR="00F308C0" w:rsidRPr="00181CAC" w14:paraId="2F62C76C" w14:textId="77777777" w:rsidTr="000B226A">
        <w:trPr>
          <w:jc w:val="center"/>
        </w:trPr>
        <w:tc>
          <w:tcPr>
            <w:tcW w:w="0" w:type="auto"/>
          </w:tcPr>
          <w:p w14:paraId="68EDE4D4"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Cuevitas</w:t>
            </w:r>
          </w:p>
        </w:tc>
        <w:tc>
          <w:tcPr>
            <w:tcW w:w="0" w:type="auto"/>
          </w:tcPr>
          <w:p w14:paraId="09707E66"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20.478</w:t>
            </w:r>
          </w:p>
        </w:tc>
        <w:tc>
          <w:tcPr>
            <w:tcW w:w="0" w:type="auto"/>
          </w:tcPr>
          <w:p w14:paraId="3BADB951"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-87.244</w:t>
            </w:r>
          </w:p>
        </w:tc>
        <w:tc>
          <w:tcPr>
            <w:tcW w:w="0" w:type="auto"/>
          </w:tcPr>
          <w:p w14:paraId="12AB1CFD" w14:textId="77777777" w:rsidR="00F308C0" w:rsidRPr="00181CAC" w:rsidRDefault="000B226A">
            <w:pPr>
              <w:pStyle w:val="Compact"/>
              <w:rPr>
                <w:rFonts w:ascii="Times New Roman" w:hAnsi="Times New Roman" w:cs="Times New Roman"/>
                <w:sz w:val="22"/>
                <w:szCs w:val="22"/>
              </w:rPr>
            </w:pPr>
            <w:r>
              <w:rPr>
                <w:rFonts w:ascii="Times New Roman" w:hAnsi="Times New Roman" w:cs="Times New Roman"/>
                <w:sz w:val="22"/>
                <w:szCs w:val="22"/>
              </w:rPr>
              <w:t xml:space="preserve">  </w:t>
            </w:r>
            <w:r w:rsidR="00166660" w:rsidRPr="00181CAC">
              <w:rPr>
                <w:rFonts w:ascii="Times New Roman" w:hAnsi="Times New Roman" w:cs="Times New Roman"/>
                <w:sz w:val="22"/>
                <w:szCs w:val="22"/>
              </w:rPr>
              <w:t>7.4</w:t>
            </w:r>
          </w:p>
        </w:tc>
        <w:tc>
          <w:tcPr>
            <w:tcW w:w="0" w:type="auto"/>
          </w:tcPr>
          <w:p w14:paraId="4983D11A"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12.8</w:t>
            </w:r>
          </w:p>
        </w:tc>
        <w:tc>
          <w:tcPr>
            <w:tcW w:w="0" w:type="auto"/>
          </w:tcPr>
          <w:p w14:paraId="60F9BF50"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11.2</w:t>
            </w:r>
          </w:p>
        </w:tc>
        <w:tc>
          <w:tcPr>
            <w:tcW w:w="0" w:type="auto"/>
          </w:tcPr>
          <w:p w14:paraId="682D5D57" w14:textId="77777777" w:rsidR="00F308C0" w:rsidRPr="00181CAC" w:rsidRDefault="00166660">
            <w:pPr>
              <w:pStyle w:val="Compact"/>
              <w:jc w:val="right"/>
              <w:rPr>
                <w:rFonts w:ascii="Times New Roman" w:hAnsi="Times New Roman" w:cs="Times New Roman"/>
                <w:sz w:val="22"/>
                <w:szCs w:val="22"/>
              </w:rPr>
            </w:pPr>
            <w:r w:rsidRPr="00181CAC">
              <w:rPr>
                <w:rFonts w:ascii="Times New Roman" w:hAnsi="Times New Roman" w:cs="Times New Roman"/>
                <w:sz w:val="22"/>
                <w:szCs w:val="22"/>
              </w:rPr>
              <w:t>4</w:t>
            </w:r>
          </w:p>
        </w:tc>
      </w:tr>
      <w:tr w:rsidR="00F308C0" w:rsidRPr="00181CAC" w14:paraId="4944D23F" w14:textId="77777777" w:rsidTr="000B226A">
        <w:trPr>
          <w:jc w:val="center"/>
        </w:trPr>
        <w:tc>
          <w:tcPr>
            <w:tcW w:w="0" w:type="auto"/>
          </w:tcPr>
          <w:p w14:paraId="7B893486"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Islas</w:t>
            </w:r>
          </w:p>
        </w:tc>
        <w:tc>
          <w:tcPr>
            <w:tcW w:w="0" w:type="auto"/>
          </w:tcPr>
          <w:p w14:paraId="59B10505"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20.490</w:t>
            </w:r>
          </w:p>
        </w:tc>
        <w:tc>
          <w:tcPr>
            <w:tcW w:w="0" w:type="auto"/>
          </w:tcPr>
          <w:p w14:paraId="771A72E5"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-87.228</w:t>
            </w:r>
          </w:p>
        </w:tc>
        <w:tc>
          <w:tcPr>
            <w:tcW w:w="0" w:type="auto"/>
          </w:tcPr>
          <w:p w14:paraId="4CB6B27A"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14.0</w:t>
            </w:r>
          </w:p>
        </w:tc>
        <w:tc>
          <w:tcPr>
            <w:tcW w:w="0" w:type="auto"/>
          </w:tcPr>
          <w:p w14:paraId="17E9D2C1"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19.4</w:t>
            </w:r>
          </w:p>
        </w:tc>
        <w:tc>
          <w:tcPr>
            <w:tcW w:w="0" w:type="auto"/>
          </w:tcPr>
          <w:p w14:paraId="00470731"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16.7</w:t>
            </w:r>
          </w:p>
        </w:tc>
        <w:tc>
          <w:tcPr>
            <w:tcW w:w="0" w:type="auto"/>
          </w:tcPr>
          <w:p w14:paraId="3FEB8472" w14:textId="77777777" w:rsidR="00F308C0" w:rsidRPr="00181CAC" w:rsidRDefault="00166660">
            <w:pPr>
              <w:pStyle w:val="Compact"/>
              <w:jc w:val="right"/>
              <w:rPr>
                <w:rFonts w:ascii="Times New Roman" w:hAnsi="Times New Roman" w:cs="Times New Roman"/>
                <w:sz w:val="22"/>
                <w:szCs w:val="22"/>
              </w:rPr>
            </w:pPr>
            <w:r w:rsidRPr="00181CAC">
              <w:rPr>
                <w:rFonts w:ascii="Times New Roman" w:hAnsi="Times New Roman" w:cs="Times New Roman"/>
                <w:sz w:val="22"/>
                <w:szCs w:val="22"/>
              </w:rPr>
              <w:t>10</w:t>
            </w:r>
          </w:p>
        </w:tc>
      </w:tr>
      <w:tr w:rsidR="00F308C0" w:rsidRPr="00181CAC" w14:paraId="44E3FB3F" w14:textId="77777777" w:rsidTr="000B226A">
        <w:trPr>
          <w:jc w:val="center"/>
        </w:trPr>
        <w:tc>
          <w:tcPr>
            <w:tcW w:w="0" w:type="auto"/>
          </w:tcPr>
          <w:p w14:paraId="70429207"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Paamul</w:t>
            </w:r>
          </w:p>
        </w:tc>
        <w:tc>
          <w:tcPr>
            <w:tcW w:w="0" w:type="auto"/>
          </w:tcPr>
          <w:p w14:paraId="44E8F9E6"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20.513</w:t>
            </w:r>
          </w:p>
        </w:tc>
        <w:tc>
          <w:tcPr>
            <w:tcW w:w="0" w:type="auto"/>
          </w:tcPr>
          <w:p w14:paraId="38C7C100"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-87.192</w:t>
            </w:r>
          </w:p>
        </w:tc>
        <w:tc>
          <w:tcPr>
            <w:tcW w:w="0" w:type="auto"/>
          </w:tcPr>
          <w:p w14:paraId="6243EBAC" w14:textId="77777777" w:rsidR="00F308C0" w:rsidRPr="00181CAC" w:rsidRDefault="000B226A">
            <w:pPr>
              <w:pStyle w:val="Compact"/>
              <w:rPr>
                <w:rFonts w:ascii="Times New Roman" w:hAnsi="Times New Roman" w:cs="Times New Roman"/>
                <w:sz w:val="22"/>
                <w:szCs w:val="22"/>
              </w:rPr>
            </w:pPr>
            <w:r>
              <w:rPr>
                <w:rFonts w:ascii="Times New Roman" w:hAnsi="Times New Roman" w:cs="Times New Roman"/>
                <w:sz w:val="22"/>
                <w:szCs w:val="22"/>
              </w:rPr>
              <w:t xml:space="preserve">  </w:t>
            </w:r>
            <w:r w:rsidR="00166660" w:rsidRPr="00181CAC">
              <w:rPr>
                <w:rFonts w:ascii="Times New Roman" w:hAnsi="Times New Roman" w:cs="Times New Roman"/>
                <w:sz w:val="22"/>
                <w:szCs w:val="22"/>
              </w:rPr>
              <w:t>9.9</w:t>
            </w:r>
          </w:p>
        </w:tc>
        <w:tc>
          <w:tcPr>
            <w:tcW w:w="0" w:type="auto"/>
          </w:tcPr>
          <w:p w14:paraId="62B51B0C"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22.7</w:t>
            </w:r>
          </w:p>
        </w:tc>
        <w:tc>
          <w:tcPr>
            <w:tcW w:w="0" w:type="auto"/>
          </w:tcPr>
          <w:p w14:paraId="58DB74F9"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15.5</w:t>
            </w:r>
          </w:p>
        </w:tc>
        <w:tc>
          <w:tcPr>
            <w:tcW w:w="0" w:type="auto"/>
          </w:tcPr>
          <w:p w14:paraId="76235796" w14:textId="77777777" w:rsidR="00F308C0" w:rsidRPr="00181CAC" w:rsidRDefault="00166660">
            <w:pPr>
              <w:pStyle w:val="Compact"/>
              <w:jc w:val="right"/>
              <w:rPr>
                <w:rFonts w:ascii="Times New Roman" w:hAnsi="Times New Roman" w:cs="Times New Roman"/>
                <w:sz w:val="22"/>
                <w:szCs w:val="22"/>
              </w:rPr>
            </w:pPr>
            <w:r w:rsidRPr="00181CAC">
              <w:rPr>
                <w:rFonts w:ascii="Times New Roman" w:hAnsi="Times New Roman" w:cs="Times New Roman"/>
                <w:sz w:val="22"/>
                <w:szCs w:val="22"/>
              </w:rPr>
              <w:t>31</w:t>
            </w:r>
          </w:p>
        </w:tc>
      </w:tr>
      <w:tr w:rsidR="00F308C0" w:rsidRPr="00181CAC" w14:paraId="622071C3" w14:textId="77777777" w:rsidTr="000B226A">
        <w:trPr>
          <w:jc w:val="center"/>
        </w:trPr>
        <w:tc>
          <w:tcPr>
            <w:tcW w:w="0" w:type="auto"/>
          </w:tcPr>
          <w:p w14:paraId="792A6D22"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Paraiso</w:t>
            </w:r>
          </w:p>
        </w:tc>
        <w:tc>
          <w:tcPr>
            <w:tcW w:w="0" w:type="auto"/>
          </w:tcPr>
          <w:p w14:paraId="6BA9BBF7"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20.484</w:t>
            </w:r>
          </w:p>
        </w:tc>
        <w:tc>
          <w:tcPr>
            <w:tcW w:w="0" w:type="auto"/>
          </w:tcPr>
          <w:p w14:paraId="699CF46E"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-87.226</w:t>
            </w:r>
          </w:p>
        </w:tc>
        <w:tc>
          <w:tcPr>
            <w:tcW w:w="0" w:type="auto"/>
          </w:tcPr>
          <w:p w14:paraId="455A09FC" w14:textId="77777777" w:rsidR="00F308C0" w:rsidRPr="00181CAC" w:rsidRDefault="000B226A">
            <w:pPr>
              <w:pStyle w:val="Compact"/>
              <w:rPr>
                <w:rFonts w:ascii="Times New Roman" w:hAnsi="Times New Roman" w:cs="Times New Roman"/>
                <w:sz w:val="22"/>
                <w:szCs w:val="22"/>
              </w:rPr>
            </w:pPr>
            <w:r>
              <w:rPr>
                <w:rFonts w:ascii="Times New Roman" w:hAnsi="Times New Roman" w:cs="Times New Roman"/>
                <w:sz w:val="22"/>
                <w:szCs w:val="22"/>
              </w:rPr>
              <w:t xml:space="preserve">  </w:t>
            </w:r>
            <w:r w:rsidR="00166660" w:rsidRPr="00181CAC">
              <w:rPr>
                <w:rFonts w:ascii="Times New Roman" w:hAnsi="Times New Roman" w:cs="Times New Roman"/>
                <w:sz w:val="22"/>
                <w:szCs w:val="22"/>
              </w:rPr>
              <w:t>9.4</w:t>
            </w:r>
          </w:p>
        </w:tc>
        <w:tc>
          <w:tcPr>
            <w:tcW w:w="0" w:type="auto"/>
          </w:tcPr>
          <w:p w14:paraId="2A3DE336"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38.1</w:t>
            </w:r>
          </w:p>
        </w:tc>
        <w:tc>
          <w:tcPr>
            <w:tcW w:w="0" w:type="auto"/>
          </w:tcPr>
          <w:p w14:paraId="23426037"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17.7</w:t>
            </w:r>
          </w:p>
        </w:tc>
        <w:tc>
          <w:tcPr>
            <w:tcW w:w="0" w:type="auto"/>
          </w:tcPr>
          <w:p w14:paraId="4471F067" w14:textId="77777777" w:rsidR="00F308C0" w:rsidRPr="00181CAC" w:rsidRDefault="00166660">
            <w:pPr>
              <w:pStyle w:val="Compact"/>
              <w:jc w:val="right"/>
              <w:rPr>
                <w:rFonts w:ascii="Times New Roman" w:hAnsi="Times New Roman" w:cs="Times New Roman"/>
                <w:sz w:val="22"/>
                <w:szCs w:val="22"/>
              </w:rPr>
            </w:pPr>
            <w:r w:rsidRPr="00181CAC">
              <w:rPr>
                <w:rFonts w:ascii="Times New Roman" w:hAnsi="Times New Roman" w:cs="Times New Roman"/>
                <w:sz w:val="22"/>
                <w:szCs w:val="22"/>
              </w:rPr>
              <w:t>16</w:t>
            </w:r>
          </w:p>
        </w:tc>
      </w:tr>
      <w:tr w:rsidR="00F308C0" w:rsidRPr="00181CAC" w14:paraId="2C71D305" w14:textId="77777777" w:rsidTr="000B226A">
        <w:trPr>
          <w:jc w:val="center"/>
        </w:trPr>
        <w:tc>
          <w:tcPr>
            <w:tcW w:w="0" w:type="auto"/>
          </w:tcPr>
          <w:p w14:paraId="11B93796"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Pared</w:t>
            </w:r>
          </w:p>
        </w:tc>
        <w:tc>
          <w:tcPr>
            <w:tcW w:w="0" w:type="auto"/>
          </w:tcPr>
          <w:p w14:paraId="09961EA2"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20.502</w:t>
            </w:r>
          </w:p>
        </w:tc>
        <w:tc>
          <w:tcPr>
            <w:tcW w:w="0" w:type="auto"/>
          </w:tcPr>
          <w:p w14:paraId="5F21D59C"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-87.212</w:t>
            </w:r>
          </w:p>
        </w:tc>
        <w:tc>
          <w:tcPr>
            <w:tcW w:w="0" w:type="auto"/>
          </w:tcPr>
          <w:p w14:paraId="300CBAAF"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12.1</w:t>
            </w:r>
          </w:p>
        </w:tc>
        <w:tc>
          <w:tcPr>
            <w:tcW w:w="0" w:type="auto"/>
          </w:tcPr>
          <w:p w14:paraId="73628C76"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21.0</w:t>
            </w:r>
          </w:p>
        </w:tc>
        <w:tc>
          <w:tcPr>
            <w:tcW w:w="0" w:type="auto"/>
          </w:tcPr>
          <w:p w14:paraId="26B3703F"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16.3</w:t>
            </w:r>
          </w:p>
        </w:tc>
        <w:tc>
          <w:tcPr>
            <w:tcW w:w="0" w:type="auto"/>
          </w:tcPr>
          <w:p w14:paraId="4CE5F196" w14:textId="77777777" w:rsidR="00F308C0" w:rsidRPr="00181CAC" w:rsidRDefault="00166660">
            <w:pPr>
              <w:pStyle w:val="Compact"/>
              <w:jc w:val="right"/>
              <w:rPr>
                <w:rFonts w:ascii="Times New Roman" w:hAnsi="Times New Roman" w:cs="Times New Roman"/>
                <w:sz w:val="22"/>
                <w:szCs w:val="22"/>
              </w:rPr>
            </w:pPr>
            <w:r w:rsidRPr="00181CAC">
              <w:rPr>
                <w:rFonts w:ascii="Times New Roman" w:hAnsi="Times New Roman" w:cs="Times New Roman"/>
                <w:sz w:val="22"/>
                <w:szCs w:val="22"/>
              </w:rPr>
              <w:t>12</w:t>
            </w:r>
          </w:p>
        </w:tc>
      </w:tr>
      <w:tr w:rsidR="00F308C0" w:rsidRPr="00181CAC" w14:paraId="6C06BF7F" w14:textId="77777777" w:rsidTr="000B226A">
        <w:trPr>
          <w:jc w:val="center"/>
        </w:trPr>
        <w:tc>
          <w:tcPr>
            <w:tcW w:w="0" w:type="auto"/>
          </w:tcPr>
          <w:p w14:paraId="25B94441"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Pedregal</w:t>
            </w:r>
          </w:p>
        </w:tc>
        <w:tc>
          <w:tcPr>
            <w:tcW w:w="0" w:type="auto"/>
          </w:tcPr>
          <w:p w14:paraId="4F7C387F"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20.507</w:t>
            </w:r>
          </w:p>
        </w:tc>
        <w:tc>
          <w:tcPr>
            <w:tcW w:w="0" w:type="auto"/>
          </w:tcPr>
          <w:p w14:paraId="6B903388"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-87.204</w:t>
            </w:r>
          </w:p>
        </w:tc>
        <w:tc>
          <w:tcPr>
            <w:tcW w:w="0" w:type="auto"/>
          </w:tcPr>
          <w:p w14:paraId="1615C89E"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14.4</w:t>
            </w:r>
          </w:p>
        </w:tc>
        <w:tc>
          <w:tcPr>
            <w:tcW w:w="0" w:type="auto"/>
          </w:tcPr>
          <w:p w14:paraId="5CBE1190"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14.9</w:t>
            </w:r>
          </w:p>
        </w:tc>
        <w:tc>
          <w:tcPr>
            <w:tcW w:w="0" w:type="auto"/>
          </w:tcPr>
          <w:p w14:paraId="02B4BC0D"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14.7</w:t>
            </w:r>
          </w:p>
        </w:tc>
        <w:tc>
          <w:tcPr>
            <w:tcW w:w="0" w:type="auto"/>
          </w:tcPr>
          <w:p w14:paraId="6A9EE010" w14:textId="77777777" w:rsidR="00F308C0" w:rsidRPr="00181CAC" w:rsidRDefault="00166660">
            <w:pPr>
              <w:pStyle w:val="Compact"/>
              <w:jc w:val="right"/>
              <w:rPr>
                <w:rFonts w:ascii="Times New Roman" w:hAnsi="Times New Roman" w:cs="Times New Roman"/>
                <w:sz w:val="22"/>
                <w:szCs w:val="22"/>
              </w:rPr>
            </w:pPr>
            <w:r w:rsidRPr="00181CAC">
              <w:rPr>
                <w:rFonts w:ascii="Times New Roman" w:hAnsi="Times New Roman" w:cs="Times New Roman"/>
                <w:sz w:val="22"/>
                <w:szCs w:val="22"/>
              </w:rPr>
              <w:t>3</w:t>
            </w:r>
          </w:p>
        </w:tc>
      </w:tr>
      <w:tr w:rsidR="00F308C0" w:rsidRPr="00181CAC" w14:paraId="0FACA27C" w14:textId="77777777" w:rsidTr="000B226A">
        <w:trPr>
          <w:jc w:val="center"/>
        </w:trPr>
        <w:tc>
          <w:tcPr>
            <w:tcW w:w="0" w:type="auto"/>
          </w:tcPr>
          <w:p w14:paraId="59ED5B61"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Santos</w:t>
            </w:r>
          </w:p>
        </w:tc>
        <w:tc>
          <w:tcPr>
            <w:tcW w:w="0" w:type="auto"/>
          </w:tcPr>
          <w:p w14:paraId="01D775FA"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20.493</w:t>
            </w:r>
          </w:p>
        </w:tc>
        <w:tc>
          <w:tcPr>
            <w:tcW w:w="0" w:type="auto"/>
          </w:tcPr>
          <w:p w14:paraId="41D5B436"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-87.222</w:t>
            </w:r>
          </w:p>
        </w:tc>
        <w:tc>
          <w:tcPr>
            <w:tcW w:w="0" w:type="auto"/>
          </w:tcPr>
          <w:p w14:paraId="3E6F64E5" w14:textId="77777777" w:rsidR="00F308C0" w:rsidRPr="00181CAC" w:rsidRDefault="000B226A">
            <w:pPr>
              <w:pStyle w:val="Compact"/>
              <w:rPr>
                <w:rFonts w:ascii="Times New Roman" w:hAnsi="Times New Roman" w:cs="Times New Roman"/>
                <w:sz w:val="22"/>
                <w:szCs w:val="22"/>
              </w:rPr>
            </w:pPr>
            <w:r>
              <w:rPr>
                <w:rFonts w:ascii="Times New Roman" w:hAnsi="Times New Roman" w:cs="Times New Roman"/>
                <w:sz w:val="22"/>
                <w:szCs w:val="22"/>
              </w:rPr>
              <w:t xml:space="preserve">  </w:t>
            </w:r>
            <w:r w:rsidR="00166660" w:rsidRPr="00181CAC">
              <w:rPr>
                <w:rFonts w:ascii="Times New Roman" w:hAnsi="Times New Roman" w:cs="Times New Roman"/>
                <w:sz w:val="22"/>
                <w:szCs w:val="22"/>
              </w:rPr>
              <w:t>5.7</w:t>
            </w:r>
          </w:p>
        </w:tc>
        <w:tc>
          <w:tcPr>
            <w:tcW w:w="0" w:type="auto"/>
          </w:tcPr>
          <w:p w14:paraId="527E7789"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26.6</w:t>
            </w:r>
          </w:p>
        </w:tc>
        <w:tc>
          <w:tcPr>
            <w:tcW w:w="0" w:type="auto"/>
          </w:tcPr>
          <w:p w14:paraId="58BCB482"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16.2</w:t>
            </w:r>
          </w:p>
        </w:tc>
        <w:tc>
          <w:tcPr>
            <w:tcW w:w="0" w:type="auto"/>
          </w:tcPr>
          <w:p w14:paraId="5A65D516" w14:textId="77777777" w:rsidR="00F308C0" w:rsidRPr="00181CAC" w:rsidRDefault="00166660">
            <w:pPr>
              <w:pStyle w:val="Compact"/>
              <w:jc w:val="right"/>
              <w:rPr>
                <w:rFonts w:ascii="Times New Roman" w:hAnsi="Times New Roman" w:cs="Times New Roman"/>
                <w:sz w:val="22"/>
                <w:szCs w:val="22"/>
              </w:rPr>
            </w:pPr>
            <w:r w:rsidRPr="00181CAC">
              <w:rPr>
                <w:rFonts w:ascii="Times New Roman" w:hAnsi="Times New Roman" w:cs="Times New Roman"/>
                <w:sz w:val="22"/>
                <w:szCs w:val="22"/>
              </w:rPr>
              <w:t>2</w:t>
            </w:r>
          </w:p>
        </w:tc>
      </w:tr>
      <w:tr w:rsidR="00F308C0" w:rsidRPr="00181CAC" w14:paraId="35100998" w14:textId="77777777" w:rsidTr="000B226A">
        <w:trPr>
          <w:jc w:val="center"/>
        </w:trPr>
        <w:tc>
          <w:tcPr>
            <w:tcW w:w="0" w:type="auto"/>
          </w:tcPr>
          <w:p w14:paraId="6CE21B54"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Tzimin-Ha</w:t>
            </w:r>
          </w:p>
        </w:tc>
        <w:tc>
          <w:tcPr>
            <w:tcW w:w="0" w:type="auto"/>
          </w:tcPr>
          <w:p w14:paraId="393F4CC4"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20.393</w:t>
            </w:r>
          </w:p>
        </w:tc>
        <w:tc>
          <w:tcPr>
            <w:tcW w:w="0" w:type="auto"/>
          </w:tcPr>
          <w:p w14:paraId="4C70E0BB"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-87.307</w:t>
            </w:r>
          </w:p>
        </w:tc>
        <w:tc>
          <w:tcPr>
            <w:tcW w:w="0" w:type="auto"/>
          </w:tcPr>
          <w:p w14:paraId="216A447F"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21.2</w:t>
            </w:r>
          </w:p>
        </w:tc>
        <w:tc>
          <w:tcPr>
            <w:tcW w:w="0" w:type="auto"/>
          </w:tcPr>
          <w:p w14:paraId="04D27875"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24.6</w:t>
            </w:r>
          </w:p>
        </w:tc>
        <w:tc>
          <w:tcPr>
            <w:tcW w:w="0" w:type="auto"/>
          </w:tcPr>
          <w:p w14:paraId="1963DC73"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22.9</w:t>
            </w:r>
          </w:p>
        </w:tc>
        <w:tc>
          <w:tcPr>
            <w:tcW w:w="0" w:type="auto"/>
          </w:tcPr>
          <w:p w14:paraId="270CE73E" w14:textId="77777777" w:rsidR="00F308C0" w:rsidRPr="00181CAC" w:rsidRDefault="00166660">
            <w:pPr>
              <w:pStyle w:val="Compact"/>
              <w:jc w:val="right"/>
              <w:rPr>
                <w:rFonts w:ascii="Times New Roman" w:hAnsi="Times New Roman" w:cs="Times New Roman"/>
                <w:sz w:val="22"/>
                <w:szCs w:val="22"/>
              </w:rPr>
            </w:pPr>
            <w:r w:rsidRPr="00181CAC">
              <w:rPr>
                <w:rFonts w:ascii="Times New Roman" w:hAnsi="Times New Roman" w:cs="Times New Roman"/>
                <w:sz w:val="22"/>
                <w:szCs w:val="22"/>
              </w:rPr>
              <w:t>2</w:t>
            </w:r>
          </w:p>
        </w:tc>
      </w:tr>
      <w:tr w:rsidR="00F308C0" w:rsidRPr="00181CAC" w14:paraId="2A6BEF0E" w14:textId="77777777" w:rsidTr="000B226A">
        <w:trPr>
          <w:jc w:val="center"/>
        </w:trPr>
        <w:tc>
          <w:tcPr>
            <w:tcW w:w="0" w:type="auto"/>
          </w:tcPr>
          <w:p w14:paraId="434CDE6A" w14:textId="77777777" w:rsidR="00F308C0" w:rsidRPr="00181CAC" w:rsidRDefault="000B226A">
            <w:pPr>
              <w:pStyle w:val="Compact"/>
              <w:rPr>
                <w:rFonts w:ascii="Times New Roman" w:hAnsi="Times New Roman" w:cs="Times New Roman"/>
                <w:sz w:val="22"/>
                <w:szCs w:val="22"/>
              </w:rPr>
            </w:pPr>
            <w:r>
              <w:rPr>
                <w:rFonts w:ascii="Times New Roman" w:hAnsi="Times New Roman" w:cs="Times New Roman"/>
                <w:sz w:val="22"/>
                <w:szCs w:val="22"/>
              </w:rPr>
              <w:t>Summary</w:t>
            </w:r>
          </w:p>
        </w:tc>
        <w:tc>
          <w:tcPr>
            <w:tcW w:w="0" w:type="auto"/>
          </w:tcPr>
          <w:p w14:paraId="76FD6C4F" w14:textId="77777777" w:rsidR="00F308C0" w:rsidRPr="00181CAC" w:rsidRDefault="00F308C0">
            <w:pPr>
              <w:rPr>
                <w:rFonts w:ascii="Times New Roman" w:hAnsi="Times New Roman" w:cs="Times New Roman"/>
                <w:sz w:val="22"/>
                <w:szCs w:val="22"/>
              </w:rPr>
            </w:pPr>
          </w:p>
        </w:tc>
        <w:tc>
          <w:tcPr>
            <w:tcW w:w="0" w:type="auto"/>
          </w:tcPr>
          <w:p w14:paraId="733110CD" w14:textId="77777777" w:rsidR="00F308C0" w:rsidRPr="00181CAC" w:rsidRDefault="00F308C0">
            <w:pPr>
              <w:rPr>
                <w:rFonts w:ascii="Times New Roman" w:hAnsi="Times New Roman" w:cs="Times New Roman"/>
                <w:sz w:val="22"/>
                <w:szCs w:val="22"/>
              </w:rPr>
            </w:pPr>
          </w:p>
        </w:tc>
        <w:tc>
          <w:tcPr>
            <w:tcW w:w="0" w:type="auto"/>
          </w:tcPr>
          <w:p w14:paraId="3C5E7D49" w14:textId="77777777" w:rsidR="00F308C0" w:rsidRPr="00181CAC" w:rsidRDefault="000B226A">
            <w:pPr>
              <w:pStyle w:val="Compact"/>
              <w:rPr>
                <w:rFonts w:ascii="Times New Roman" w:hAnsi="Times New Roman" w:cs="Times New Roman"/>
                <w:sz w:val="22"/>
                <w:szCs w:val="22"/>
              </w:rPr>
            </w:pPr>
            <w:r>
              <w:rPr>
                <w:rFonts w:ascii="Times New Roman" w:hAnsi="Times New Roman" w:cs="Times New Roman"/>
                <w:sz w:val="22"/>
                <w:szCs w:val="22"/>
              </w:rPr>
              <w:t xml:space="preserve"> </w:t>
            </w:r>
            <w:r w:rsidR="00166660" w:rsidRPr="00181CAC">
              <w:rPr>
                <w:rFonts w:ascii="Times New Roman" w:hAnsi="Times New Roman" w:cs="Times New Roman"/>
                <w:sz w:val="22"/>
                <w:szCs w:val="22"/>
              </w:rPr>
              <w:t>5.7</w:t>
            </w:r>
          </w:p>
        </w:tc>
        <w:tc>
          <w:tcPr>
            <w:tcW w:w="0" w:type="auto"/>
          </w:tcPr>
          <w:p w14:paraId="0FF93A41"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38.1</w:t>
            </w:r>
          </w:p>
        </w:tc>
        <w:tc>
          <w:tcPr>
            <w:tcW w:w="0" w:type="auto"/>
          </w:tcPr>
          <w:p w14:paraId="673C9632" w14:textId="77777777" w:rsidR="00F308C0" w:rsidRPr="00181CAC" w:rsidRDefault="00166660">
            <w:pPr>
              <w:pStyle w:val="Compact"/>
              <w:rPr>
                <w:rFonts w:ascii="Times New Roman" w:hAnsi="Times New Roman" w:cs="Times New Roman"/>
                <w:sz w:val="22"/>
                <w:szCs w:val="22"/>
              </w:rPr>
            </w:pPr>
            <w:r w:rsidRPr="00181CAC">
              <w:rPr>
                <w:rFonts w:ascii="Times New Roman" w:hAnsi="Times New Roman" w:cs="Times New Roman"/>
                <w:sz w:val="22"/>
                <w:szCs w:val="22"/>
              </w:rPr>
              <w:t>18.6</w:t>
            </w:r>
          </w:p>
        </w:tc>
        <w:tc>
          <w:tcPr>
            <w:tcW w:w="0" w:type="auto"/>
          </w:tcPr>
          <w:p w14:paraId="1A5ADA0D" w14:textId="77777777" w:rsidR="00F308C0" w:rsidRPr="00181CAC" w:rsidRDefault="00166660">
            <w:pPr>
              <w:pStyle w:val="Compact"/>
              <w:jc w:val="right"/>
              <w:rPr>
                <w:rFonts w:ascii="Times New Roman" w:hAnsi="Times New Roman" w:cs="Times New Roman"/>
                <w:sz w:val="22"/>
                <w:szCs w:val="22"/>
              </w:rPr>
            </w:pPr>
            <w:r w:rsidRPr="00181CAC">
              <w:rPr>
                <w:rFonts w:ascii="Times New Roman" w:hAnsi="Times New Roman" w:cs="Times New Roman"/>
                <w:sz w:val="22"/>
                <w:szCs w:val="22"/>
              </w:rPr>
              <w:t>109</w:t>
            </w:r>
          </w:p>
        </w:tc>
      </w:tr>
    </w:tbl>
    <w:p w14:paraId="09BEA6C2" w14:textId="77777777"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i/>
          <w:sz w:val="22"/>
          <w:szCs w:val="22"/>
        </w:rPr>
        <w:t>Data analysis</w:t>
      </w:r>
    </w:p>
    <w:p w14:paraId="72101C91" w14:textId="77777777"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The weight at length relationship between the observed variables is described by the allometric growth function:</w:t>
      </w:r>
    </w:p>
    <w:p w14:paraId="6F24DA70" w14:textId="77777777" w:rsidR="00F308C0" w:rsidRPr="00181CAC" w:rsidRDefault="00166660">
      <w:pPr>
        <w:pStyle w:val="BodyText"/>
        <w:rPr>
          <w:rFonts w:ascii="Times New Roman" w:hAnsi="Times New Roman" w:cs="Times New Roman"/>
          <w:sz w:val="22"/>
          <w:szCs w:val="22"/>
        </w:rPr>
      </w:pPr>
      <m:oMathPara>
        <m:oMathParaPr>
          <m:jc m:val="center"/>
        </m:oMathParaPr>
        <m:oMath>
          <m:r>
            <w:rPr>
              <w:rFonts w:ascii="Cambria Math" w:hAnsi="Cambria Math" w:cs="Times New Roman"/>
              <w:sz w:val="22"/>
              <w:szCs w:val="22"/>
            </w:rPr>
            <m:t>TW=aT</m:t>
          </m:r>
          <m:sSup>
            <m:sSupPr>
              <m:ctrlPr>
                <w:rPr>
                  <w:rFonts w:ascii="Cambria Math" w:hAnsi="Cambria Math" w:cs="Times New Roman"/>
                  <w:sz w:val="22"/>
                  <w:szCs w:val="22"/>
                </w:rPr>
              </m:ctrlPr>
            </m:sSupPr>
            <m:e>
              <m:r>
                <w:rPr>
                  <w:rFonts w:ascii="Cambria Math" w:hAnsi="Cambria Math" w:cs="Times New Roman"/>
                  <w:sz w:val="22"/>
                  <w:szCs w:val="22"/>
                </w:rPr>
                <m:t>L</m:t>
              </m:r>
            </m:e>
            <m:sup>
              <m:r>
                <w:rPr>
                  <w:rFonts w:ascii="Cambria Math" w:hAnsi="Cambria Math" w:cs="Times New Roman"/>
                  <w:sz w:val="22"/>
                  <w:szCs w:val="22"/>
                </w:rPr>
                <m:t>b</m:t>
              </m:r>
            </m:sup>
          </m:sSup>
        </m:oMath>
      </m:oMathPara>
    </w:p>
    <w:p w14:paraId="73DCECF3" w14:textId="77777777" w:rsidR="00F308C0" w:rsidRPr="00181CAC" w:rsidRDefault="00166660">
      <w:pPr>
        <w:pStyle w:val="FirstParagraph"/>
        <w:rPr>
          <w:rFonts w:ascii="Times New Roman" w:hAnsi="Times New Roman" w:cs="Times New Roman"/>
          <w:sz w:val="22"/>
          <w:szCs w:val="22"/>
        </w:rPr>
      </w:pPr>
      <w:r w:rsidRPr="00181CAC">
        <w:rPr>
          <w:rFonts w:ascii="Times New Roman" w:hAnsi="Times New Roman" w:cs="Times New Roman"/>
          <w:sz w:val="22"/>
          <w:szCs w:val="22"/>
        </w:rPr>
        <w:t xml:space="preserve">Where </w:t>
      </w:r>
      <m:oMath>
        <m:r>
          <w:rPr>
            <w:rFonts w:ascii="Cambria Math" w:hAnsi="Cambria Math" w:cs="Times New Roman"/>
            <w:sz w:val="22"/>
            <w:szCs w:val="22"/>
          </w:rPr>
          <m:t>TW</m:t>
        </m:r>
      </m:oMath>
      <w:r w:rsidRPr="00181CAC">
        <w:rPr>
          <w:rFonts w:ascii="Times New Roman" w:hAnsi="Times New Roman" w:cs="Times New Roman"/>
          <w:sz w:val="22"/>
          <w:szCs w:val="22"/>
        </w:rPr>
        <w:t xml:space="preserve"> is the Total Weight (gr), </w:t>
      </w:r>
      <m:oMath>
        <m:r>
          <w:rPr>
            <w:rFonts w:ascii="Cambria Math" w:hAnsi="Cambria Math" w:cs="Times New Roman"/>
            <w:sz w:val="22"/>
            <w:szCs w:val="22"/>
          </w:rPr>
          <m:t>TL</m:t>
        </m:r>
      </m:oMath>
      <w:r w:rsidRPr="00181CAC">
        <w:rPr>
          <w:rFonts w:ascii="Times New Roman" w:hAnsi="Times New Roman" w:cs="Times New Roman"/>
          <w:sz w:val="22"/>
          <w:szCs w:val="22"/>
        </w:rPr>
        <w:t xml:space="preserve"> is the Total Length (mm), </w:t>
      </w:r>
      <m:oMath>
        <m:r>
          <w:rPr>
            <w:rFonts w:ascii="Cambria Math" w:hAnsi="Cambria Math" w:cs="Times New Roman"/>
            <w:sz w:val="22"/>
            <w:szCs w:val="22"/>
          </w:rPr>
          <m:t>a</m:t>
        </m:r>
      </m:oMath>
      <w:r w:rsidRPr="00181CAC">
        <w:rPr>
          <w:rFonts w:ascii="Times New Roman" w:hAnsi="Times New Roman" w:cs="Times New Roman"/>
          <w:sz w:val="22"/>
          <w:szCs w:val="22"/>
        </w:rPr>
        <w:t xml:space="preserve"> is the ponderal index and </w:t>
      </w:r>
      <m:oMath>
        <m:r>
          <w:rPr>
            <w:rFonts w:ascii="Cambria Math" w:hAnsi="Cambria Math" w:cs="Times New Roman"/>
            <w:sz w:val="22"/>
            <w:szCs w:val="22"/>
          </w:rPr>
          <m:t>b</m:t>
        </m:r>
      </m:oMath>
      <w:r w:rsidRPr="00181CAC">
        <w:rPr>
          <w:rFonts w:ascii="Times New Roman" w:hAnsi="Times New Roman" w:cs="Times New Roman"/>
          <w:sz w:val="22"/>
          <w:szCs w:val="22"/>
        </w:rPr>
        <w:t xml:space="preserve"> is the scaling exponent or allometric parameter. When </w:t>
      </w:r>
      <m:oMath>
        <m:r>
          <w:rPr>
            <w:rFonts w:ascii="Cambria Math" w:hAnsi="Cambria Math" w:cs="Times New Roman"/>
            <w:sz w:val="22"/>
            <w:szCs w:val="22"/>
          </w:rPr>
          <m:t>b=3</m:t>
        </m:r>
      </m:oMath>
      <w:r w:rsidRPr="00181CAC">
        <w:rPr>
          <w:rFonts w:ascii="Times New Roman" w:hAnsi="Times New Roman" w:cs="Times New Roman"/>
          <w:sz w:val="22"/>
          <w:szCs w:val="22"/>
        </w:rPr>
        <w:t>, it is said that the organism exhibits a perfect isometric growth. The dependent and independent variables were transformed via base-10 logarithms, thus the equation becomes:</w:t>
      </w:r>
    </w:p>
    <w:p w14:paraId="7D7B26A0" w14:textId="77777777" w:rsidR="00F308C0" w:rsidRPr="00181CAC" w:rsidRDefault="00166660">
      <w:pPr>
        <w:pStyle w:val="BodyText"/>
        <w:rPr>
          <w:rFonts w:ascii="Times New Roman" w:hAnsi="Times New Roman" w:cs="Times New Roman"/>
          <w:sz w:val="22"/>
          <w:szCs w:val="22"/>
        </w:rPr>
      </w:pPr>
      <m:oMathPara>
        <m:oMathParaPr>
          <m:jc m:val="center"/>
        </m:oMathParaPr>
        <m:oMath>
          <m:r>
            <w:rPr>
              <w:rFonts w:ascii="Cambria Math" w:hAnsi="Cambria Math" w:cs="Times New Roman"/>
              <w:sz w:val="22"/>
              <w:szCs w:val="22"/>
            </w:rPr>
            <m:t>lo</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10</m:t>
              </m:r>
            </m:sub>
          </m:sSub>
          <m:r>
            <w:rPr>
              <w:rFonts w:ascii="Cambria Math" w:hAnsi="Cambria Math" w:cs="Times New Roman"/>
              <w:sz w:val="22"/>
              <w:szCs w:val="22"/>
            </w:rPr>
            <m:t>(TW)=b×lo</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10</m:t>
              </m:r>
            </m:sub>
          </m:sSub>
          <m:r>
            <w:rPr>
              <w:rFonts w:ascii="Cambria Math" w:hAnsi="Cambria Math" w:cs="Times New Roman"/>
              <w:sz w:val="22"/>
              <w:szCs w:val="22"/>
            </w:rPr>
            <m:t>(TL)+log10(a)</m:t>
          </m:r>
        </m:oMath>
      </m:oMathPara>
    </w:p>
    <w:p w14:paraId="7885CE2B" w14:textId="77777777" w:rsidR="00F308C0" w:rsidRPr="00181CAC" w:rsidRDefault="00166660">
      <w:pPr>
        <w:pStyle w:val="FirstParagraph"/>
        <w:rPr>
          <w:rFonts w:ascii="Times New Roman" w:hAnsi="Times New Roman" w:cs="Times New Roman"/>
          <w:sz w:val="22"/>
          <w:szCs w:val="22"/>
        </w:rPr>
      </w:pPr>
      <w:r w:rsidRPr="00181CAC">
        <w:rPr>
          <w:rFonts w:ascii="Times New Roman" w:hAnsi="Times New Roman" w:cs="Times New Roman"/>
          <w:sz w:val="22"/>
          <w:szCs w:val="22"/>
        </w:rPr>
        <w:t>This can be simplified and re-written as:</w:t>
      </w:r>
    </w:p>
    <w:p w14:paraId="4043462D" w14:textId="77777777" w:rsidR="00F308C0" w:rsidRPr="00181CAC" w:rsidRDefault="00166660">
      <w:pPr>
        <w:pStyle w:val="BodyText"/>
        <w:rPr>
          <w:rFonts w:ascii="Times New Roman" w:hAnsi="Times New Roman" w:cs="Times New Roman"/>
          <w:sz w:val="22"/>
          <w:szCs w:val="22"/>
        </w:rPr>
      </w:pPr>
      <m:oMathPara>
        <m:oMathParaPr>
          <m:jc m:val="center"/>
        </m:oMathParaPr>
        <m:oMath>
          <m:r>
            <w:rPr>
              <w:rFonts w:ascii="Cambria Math" w:hAnsi="Cambria Math" w:cs="Times New Roman"/>
              <w:sz w:val="22"/>
              <w:szCs w:val="22"/>
            </w:rPr>
            <m:t>Y=mX+c</m:t>
          </m:r>
        </m:oMath>
      </m:oMathPara>
    </w:p>
    <w:p w14:paraId="6FE7FE3E" w14:textId="77777777" w:rsidR="00F308C0" w:rsidRPr="00181CAC" w:rsidRDefault="00166660">
      <w:pPr>
        <w:pStyle w:val="FirstParagraph"/>
        <w:rPr>
          <w:rFonts w:ascii="Times New Roman" w:hAnsi="Times New Roman" w:cs="Times New Roman"/>
          <w:sz w:val="22"/>
          <w:szCs w:val="22"/>
        </w:rPr>
      </w:pPr>
      <w:r w:rsidRPr="00181CAC">
        <w:rPr>
          <w:rFonts w:ascii="Times New Roman" w:hAnsi="Times New Roman" w:cs="Times New Roman"/>
          <w:sz w:val="22"/>
          <w:szCs w:val="22"/>
        </w:rPr>
        <w:t xml:space="preserve">Where </w:t>
      </w:r>
      <m:oMath>
        <m:r>
          <w:rPr>
            <w:rFonts w:ascii="Cambria Math" w:hAnsi="Cambria Math" w:cs="Times New Roman"/>
            <w:sz w:val="22"/>
            <w:szCs w:val="22"/>
          </w:rPr>
          <m:t>Y=lo</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10</m:t>
            </m:r>
          </m:sub>
        </m:sSub>
        <m:r>
          <w:rPr>
            <w:rFonts w:ascii="Cambria Math" w:hAnsi="Cambria Math" w:cs="Times New Roman"/>
            <w:sz w:val="22"/>
            <w:szCs w:val="22"/>
          </w:rPr>
          <m:t>(TW)</m:t>
        </m:r>
      </m:oMath>
      <w:r w:rsidRPr="00181CAC">
        <w:rPr>
          <w:rFonts w:ascii="Times New Roman" w:hAnsi="Times New Roman" w:cs="Times New Roman"/>
          <w:sz w:val="22"/>
          <w:szCs w:val="22"/>
        </w:rPr>
        <w:t xml:space="preserve">, </w:t>
      </w:r>
      <m:oMath>
        <m:r>
          <w:rPr>
            <w:rFonts w:ascii="Cambria Math" w:hAnsi="Cambria Math" w:cs="Times New Roman"/>
            <w:sz w:val="22"/>
            <w:szCs w:val="22"/>
          </w:rPr>
          <m:t>X=lo</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10</m:t>
            </m:r>
          </m:sub>
        </m:sSub>
        <m:r>
          <w:rPr>
            <w:rFonts w:ascii="Cambria Math" w:hAnsi="Cambria Math" w:cs="Times New Roman"/>
            <w:sz w:val="22"/>
            <w:szCs w:val="22"/>
          </w:rPr>
          <m:t>(TL)</m:t>
        </m:r>
      </m:oMath>
      <w:r w:rsidRPr="00181CAC">
        <w:rPr>
          <w:rFonts w:ascii="Times New Roman" w:hAnsi="Times New Roman" w:cs="Times New Roman"/>
          <w:sz w:val="22"/>
          <w:szCs w:val="22"/>
        </w:rPr>
        <w:t xml:space="preserve">, </w:t>
      </w:r>
      <m:oMath>
        <m:r>
          <w:rPr>
            <w:rFonts w:ascii="Cambria Math" w:hAnsi="Cambria Math" w:cs="Times New Roman"/>
            <w:sz w:val="22"/>
            <w:szCs w:val="22"/>
          </w:rPr>
          <m:t>m=b</m:t>
        </m:r>
      </m:oMath>
      <w:r w:rsidRPr="00181CAC">
        <w:rPr>
          <w:rFonts w:ascii="Times New Roman" w:hAnsi="Times New Roman" w:cs="Times New Roman"/>
          <w:sz w:val="22"/>
          <w:szCs w:val="22"/>
        </w:rPr>
        <w:t xml:space="preserve">, and </w:t>
      </w:r>
      <m:oMath>
        <m:r>
          <w:rPr>
            <w:rFonts w:ascii="Cambria Math" w:hAnsi="Cambria Math" w:cs="Times New Roman"/>
            <w:sz w:val="22"/>
            <w:szCs w:val="22"/>
          </w:rPr>
          <m:t>c=lo</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10</m:t>
            </m:r>
          </m:sub>
        </m:sSub>
        <m:r>
          <w:rPr>
            <w:rFonts w:ascii="Cambria Math" w:hAnsi="Cambria Math" w:cs="Times New Roman"/>
            <w:sz w:val="22"/>
            <w:szCs w:val="22"/>
          </w:rPr>
          <m:t>(a)</m:t>
        </m:r>
      </m:oMath>
      <w:r w:rsidRPr="00181CAC">
        <w:rPr>
          <w:rFonts w:ascii="Times New Roman" w:hAnsi="Times New Roman" w:cs="Times New Roman"/>
          <w:sz w:val="22"/>
          <w:szCs w:val="22"/>
        </w:rPr>
        <w:t xml:space="preserve">. Since </w:t>
      </w:r>
      <m:oMath>
        <m:r>
          <w:rPr>
            <w:rFonts w:ascii="Cambria Math" w:hAnsi="Cambria Math" w:cs="Times New Roman"/>
            <w:sz w:val="22"/>
            <w:szCs w:val="22"/>
          </w:rPr>
          <m:t>b=m</m:t>
        </m:r>
      </m:oMath>
      <w:r w:rsidRPr="00181CAC">
        <w:rPr>
          <w:rFonts w:ascii="Times New Roman" w:hAnsi="Times New Roman" w:cs="Times New Roman"/>
          <w:sz w:val="22"/>
          <w:szCs w:val="22"/>
        </w:rPr>
        <w:t xml:space="preserve">, we will only use </w:t>
      </w:r>
      <m:oMath>
        <m:r>
          <w:rPr>
            <w:rFonts w:ascii="Cambria Math" w:hAnsi="Cambria Math" w:cs="Times New Roman"/>
            <w:sz w:val="22"/>
            <w:szCs w:val="22"/>
          </w:rPr>
          <m:t>b</m:t>
        </m:r>
      </m:oMath>
      <w:r w:rsidRPr="00181CAC">
        <w:rPr>
          <w:rFonts w:ascii="Times New Roman" w:hAnsi="Times New Roman" w:cs="Times New Roman"/>
          <w:sz w:val="22"/>
          <w:szCs w:val="22"/>
        </w:rPr>
        <w:t xml:space="preserve"> throughout the paper for simplicity. The coefficients (</w:t>
      </w:r>
      <m:oMath>
        <m:r>
          <w:rPr>
            <w:rFonts w:ascii="Cambria Math" w:hAnsi="Cambria Math" w:cs="Times New Roman"/>
            <w:sz w:val="22"/>
            <w:szCs w:val="22"/>
          </w:rPr>
          <m:t>c</m:t>
        </m:r>
      </m:oMath>
      <w:r w:rsidRPr="00181CAC">
        <w:rPr>
          <w:rFonts w:ascii="Times New Roman" w:hAnsi="Times New Roman" w:cs="Times New Roman"/>
          <w:sz w:val="22"/>
          <w:szCs w:val="22"/>
        </w:rPr>
        <w:t xml:space="preserve"> and </w:t>
      </w:r>
      <m:oMath>
        <m:r>
          <w:rPr>
            <w:rFonts w:ascii="Cambria Math" w:hAnsi="Cambria Math" w:cs="Times New Roman"/>
            <w:sz w:val="22"/>
            <w:szCs w:val="22"/>
          </w:rPr>
          <m:t>b</m:t>
        </m:r>
      </m:oMath>
      <w:r w:rsidRPr="00181CAC">
        <w:rPr>
          <w:rFonts w:ascii="Times New Roman" w:hAnsi="Times New Roman" w:cs="Times New Roman"/>
          <w:sz w:val="22"/>
          <w:szCs w:val="22"/>
        </w:rPr>
        <w:t>) were estimated with an Ordinary Least Square Regression and heteroskedastic-robust standard error correction was performed. Both coefficients were tested against the null hypothesis of no change (</w:t>
      </w:r>
      <w:r w:rsidRPr="00181CAC">
        <w:rPr>
          <w:rFonts w:ascii="Times New Roman" w:hAnsi="Times New Roman" w:cs="Times New Roman"/>
          <w:i/>
          <w:sz w:val="22"/>
          <w:szCs w:val="22"/>
        </w:rPr>
        <w:t>i.e.</w:t>
      </w:r>
      <w:r w:rsidRPr="00181CAC">
        <w:rPr>
          <w:rFonts w:ascii="Times New Roman" w:hAnsi="Times New Roman" w:cs="Times New Roman"/>
          <w:sz w:val="22"/>
          <w:szCs w:val="22"/>
        </w:rPr>
        <w:t xml:space="preserve"> </w:t>
      </w:r>
      <m:oMath>
        <m:sSub>
          <m:sSubPr>
            <m:ctrlPr>
              <w:rPr>
                <w:rFonts w:ascii="Cambria Math" w:hAnsi="Cambria Math" w:cs="Times New Roman"/>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r>
          <w:rPr>
            <w:rFonts w:ascii="Cambria Math" w:hAnsi="Cambria Math" w:cs="Times New Roman"/>
            <w:sz w:val="22"/>
            <w:szCs w:val="22"/>
          </w:rPr>
          <m:t>:c=0</m:t>
        </m:r>
      </m:oMath>
      <w:r w:rsidRPr="00181CAC">
        <w:rPr>
          <w:rFonts w:ascii="Times New Roman" w:hAnsi="Times New Roman" w:cs="Times New Roman"/>
          <w:sz w:val="22"/>
          <w:szCs w:val="22"/>
        </w:rPr>
        <w:t xml:space="preserve"> and </w:t>
      </w:r>
      <m:oMath>
        <m:sSub>
          <m:sSubPr>
            <m:ctrlPr>
              <w:rPr>
                <w:rFonts w:ascii="Cambria Math" w:hAnsi="Cambria Math" w:cs="Times New Roman"/>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r>
          <w:rPr>
            <w:rFonts w:ascii="Cambria Math" w:hAnsi="Cambria Math" w:cs="Times New Roman"/>
            <w:sz w:val="22"/>
            <w:szCs w:val="22"/>
          </w:rPr>
          <m:t>:b=0</m:t>
        </m:r>
      </m:oMath>
      <w:r w:rsidRPr="00181CAC">
        <w:rPr>
          <w:rFonts w:ascii="Times New Roman" w:hAnsi="Times New Roman" w:cs="Times New Roman"/>
          <w:sz w:val="22"/>
          <w:szCs w:val="22"/>
        </w:rPr>
        <w:t>). Additionally, the allometric parameter was tested against the null hypothesis of isometric growth (</w:t>
      </w:r>
      <m:oMath>
        <m:sSub>
          <m:sSubPr>
            <m:ctrlPr>
              <w:rPr>
                <w:rFonts w:ascii="Cambria Math" w:hAnsi="Cambria Math" w:cs="Times New Roman"/>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r>
          <w:rPr>
            <w:rFonts w:ascii="Cambria Math" w:hAnsi="Cambria Math" w:cs="Times New Roman"/>
            <w:sz w:val="22"/>
            <w:szCs w:val="22"/>
          </w:rPr>
          <m:t>:b=3</m:t>
        </m:r>
      </m:oMath>
      <w:r w:rsidRPr="00181CAC">
        <w:rPr>
          <w:rFonts w:ascii="Times New Roman" w:hAnsi="Times New Roman" w:cs="Times New Roman"/>
          <w:sz w:val="22"/>
          <w:szCs w:val="22"/>
        </w:rPr>
        <w:t>). Coefficients were tested with a two-tailed Student's t-test. The significance of the regression was corroborated with an F-test.</w:t>
      </w:r>
    </w:p>
    <w:p w14:paraId="32117ED2" w14:textId="77777777"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 xml:space="preserve">Other length-weight relationships (n = 13) were extracted from peer-reviewed literature. Parameters were obtained for North Carolina (n = 1; Barbour et al., 2011), Northern (n = 3; Fogg et al., 2013) and Southern Gulf of Mexico (n = 3; Aguilar-Perera &amp; Quijano-Puerto, 2016), the Southern Mexican Caribbean (n = 1; Sabido-Itza et al., 2016), Little Cayman (n = 1; Edwards, Frazer &amp; Jacoby, 2014), Jamaica (n = 1; Chin, Aiken &amp; Buddo, 2016), Bonaire (n = 1; de Leon et al., 2013) and Costa Rica (n = 1; Sandel et al., 2015) and Fishbase (n = 1; Froese &amp; Pauly, 2016) were also included. When available, information on sampling methods, gender differentiation, location, and </w:t>
      </w:r>
      <w:r w:rsidRPr="00181CAC">
        <w:rPr>
          <w:rFonts w:ascii="Times New Roman" w:hAnsi="Times New Roman" w:cs="Times New Roman"/>
          <w:sz w:val="22"/>
          <w:szCs w:val="22"/>
        </w:rPr>
        <w:lastRenderedPageBreak/>
        <w:t>depth ranges of each study was retrieved. Whenever gender was not specified, it was assumed that the results were presented for pooled genders.</w:t>
      </w:r>
    </w:p>
    <w:p w14:paraId="643B0026" w14:textId="77777777"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 xml:space="preserve">During the review process, some papers indistinctly used </w:t>
      </w:r>
      <m:oMath>
        <m:r>
          <w:rPr>
            <w:rFonts w:ascii="Cambria Math" w:hAnsi="Cambria Math" w:cs="Times New Roman"/>
            <w:sz w:val="22"/>
            <w:szCs w:val="22"/>
          </w:rPr>
          <m:t>a</m:t>
        </m:r>
      </m:oMath>
      <w:r w:rsidRPr="00181CAC">
        <w:rPr>
          <w:rFonts w:ascii="Times New Roman" w:hAnsi="Times New Roman" w:cs="Times New Roman"/>
          <w:sz w:val="22"/>
          <w:szCs w:val="22"/>
        </w:rPr>
        <w:t xml:space="preserve"> to report either the ponderal index in eq. 1 or the y-intercept (</w:t>
      </w:r>
      <m:oMath>
        <m:r>
          <w:rPr>
            <w:rFonts w:ascii="Cambria Math" w:hAnsi="Cambria Math" w:cs="Times New Roman"/>
            <w:sz w:val="22"/>
            <w:szCs w:val="22"/>
          </w:rPr>
          <m:t>c</m:t>
        </m:r>
      </m:oMath>
      <w:r w:rsidRPr="00181CAC">
        <w:rPr>
          <w:rFonts w:ascii="Times New Roman" w:hAnsi="Times New Roman" w:cs="Times New Roman"/>
          <w:sz w:val="22"/>
          <w:szCs w:val="22"/>
        </w:rPr>
        <w:t>) in eq. 3, which might sometimes be overlooked. Furthermore, some studies reported their parameters as mm-to-gr conversions, but a rapid evaluation of such parameters indicated that they were estimated as cm-to-gr conversions. Here, all parameters are reported as TL(mm) to TW(gr) conversions. When required, values from other studies were transformed for consistency.</w:t>
      </w:r>
    </w:p>
    <w:p w14:paraId="4681A50B" w14:textId="77777777"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Since uncertainty arround estimated relationships was not reported in some of the reviewed studies, it was not possible to test for statistical differences between relationships. Instead, the 13 length-weight relationships were usd to calculate expected weight for the organisms sampled in the Central Mexican Caribbean (n = 109). Expected weights were divided by the observed weights to obtain a ratio. Difference in mean weight ratios across studies were tested with a one-way Analysis of Variance (ANOVA).</w:t>
      </w:r>
    </w:p>
    <w:p w14:paraId="76A57EC5" w14:textId="77777777"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 xml:space="preserve">All hypothesis testing was performed with an </w:t>
      </w:r>
      <w:r w:rsidRPr="00181CAC">
        <w:rPr>
          <w:rFonts w:ascii="Times New Roman" w:hAnsi="Times New Roman" w:cs="Times New Roman"/>
          <w:i/>
          <w:sz w:val="22"/>
          <w:szCs w:val="22"/>
        </w:rPr>
        <w:t>a priori</w:t>
      </w:r>
      <w:r w:rsidRPr="00181CAC">
        <w:rPr>
          <w:rFonts w:ascii="Times New Roman" w:hAnsi="Times New Roman" w:cs="Times New Roman"/>
          <w:sz w:val="22"/>
          <w:szCs w:val="22"/>
        </w:rPr>
        <w:t xml:space="preserve"> confidence level of </w:t>
      </w:r>
      <m:oMath>
        <m:r>
          <w:rPr>
            <w:rFonts w:ascii="Cambria Math" w:hAnsi="Cambria Math" w:cs="Times New Roman"/>
            <w:sz w:val="22"/>
            <w:szCs w:val="22"/>
          </w:rPr>
          <m:t>α=0.01</m:t>
        </m:r>
      </m:oMath>
      <w:r w:rsidRPr="00181CAC">
        <w:rPr>
          <w:rFonts w:ascii="Times New Roman" w:hAnsi="Times New Roman" w:cs="Times New Roman"/>
          <w:sz w:val="22"/>
          <w:szCs w:val="22"/>
        </w:rPr>
        <w:t xml:space="preserve"> in R version 3.4.0 (R Core Team, 2017). Data wrangling was done with the tidyverse package (Wickham, 2017). Maps were created with a mix of functions from the sp (Pebesma &amp; Bivand, 2005), rgdal (Bivand, Keitt &amp; Rowlingson, 2017), tmap (Tennekes, 2017a), and tmaptools (Tennekes, 2017b) packages. Heteroskedastic-robust standard errors were calculated with the sandwich (Zeileis, 2004) and lmtest (Zeileis &amp; Hothorn, 2002) packages. Models were manipulated with the broom package (Robinson, 2017). RefManageR (McLean, 2014) was used to keep track of citations. Raw data and code used in this work is available at </w:t>
      </w:r>
      <w:hyperlink r:id="rId11">
        <w:r w:rsidRPr="00181CAC">
          <w:rPr>
            <w:rStyle w:val="Hyperlink"/>
            <w:rFonts w:ascii="Times New Roman" w:hAnsi="Times New Roman" w:cs="Times New Roman"/>
            <w:sz w:val="22"/>
            <w:szCs w:val="22"/>
          </w:rPr>
          <w:t>github.com/jcvdav/lionfish_biometry</w:t>
        </w:r>
      </w:hyperlink>
      <w:r w:rsidRPr="00181CAC">
        <w:rPr>
          <w:rFonts w:ascii="Times New Roman" w:hAnsi="Times New Roman" w:cs="Times New Roman"/>
          <w:sz w:val="22"/>
          <w:szCs w:val="22"/>
        </w:rPr>
        <w:t>.</w:t>
      </w:r>
    </w:p>
    <w:p w14:paraId="45FD3B5C" w14:textId="77777777" w:rsidR="00F308C0" w:rsidRPr="00181CAC" w:rsidRDefault="00166660">
      <w:pPr>
        <w:pStyle w:val="Heading1"/>
        <w:rPr>
          <w:rFonts w:ascii="Times New Roman" w:hAnsi="Times New Roman" w:cs="Times New Roman"/>
          <w:sz w:val="22"/>
          <w:szCs w:val="22"/>
        </w:rPr>
      </w:pPr>
      <w:bookmarkStart w:id="24" w:name="results"/>
      <w:bookmarkEnd w:id="24"/>
      <w:r w:rsidRPr="00181CAC">
        <w:rPr>
          <w:rFonts w:ascii="Times New Roman" w:hAnsi="Times New Roman" w:cs="Times New Roman"/>
          <w:sz w:val="22"/>
          <w:szCs w:val="22"/>
        </w:rPr>
        <w:t>Results</w:t>
      </w:r>
    </w:p>
    <w:p w14:paraId="1EDB1290" w14:textId="77777777" w:rsidR="00F308C0" w:rsidRDefault="00166660">
      <w:pPr>
        <w:pStyle w:val="FirstParagraph"/>
        <w:rPr>
          <w:rFonts w:ascii="Times New Roman" w:hAnsi="Times New Roman" w:cs="Times New Roman"/>
          <w:sz w:val="22"/>
          <w:szCs w:val="22"/>
        </w:rPr>
      </w:pPr>
      <w:r w:rsidRPr="00181CAC">
        <w:rPr>
          <w:rFonts w:ascii="Times New Roman" w:hAnsi="Times New Roman" w:cs="Times New Roman"/>
          <w:sz w:val="22"/>
          <w:szCs w:val="22"/>
        </w:rPr>
        <w:t xml:space="preserve">Organism TL ranged between 34 and 310 mm and TW between 0.3 and 397.7 gr. The smallest organism (TL = 34.00 mm) was also the lightest organism (TW = 0.30 gr). However, the largest organism (TL = 310.00 mm) was not the heaviest (TW = 303.70 gr), and the heaviest organism (TW = 397.70 gr) was 292.00 mm in total length. </w:t>
      </w:r>
      <w:r w:rsidRPr="009F0FD6">
        <w:rPr>
          <w:rFonts w:ascii="Times New Roman" w:hAnsi="Times New Roman" w:cs="Times New Roman"/>
          <w:sz w:val="22"/>
          <w:szCs w:val="22"/>
          <w:highlight w:val="yellow"/>
          <w:rPrChange w:id="25" w:author="Dr. Edgardo E. Díaz" w:date="2018-02-03T11:52:00Z">
            <w:rPr>
              <w:rFonts w:ascii="Times New Roman" w:hAnsi="Times New Roman" w:cs="Times New Roman"/>
              <w:sz w:val="22"/>
              <w:szCs w:val="22"/>
            </w:rPr>
          </w:rPrChange>
        </w:rPr>
        <w:t xml:space="preserve">Kernell density </w:t>
      </w:r>
      <w:commentRangeStart w:id="26"/>
      <w:r w:rsidRPr="009F0FD6">
        <w:rPr>
          <w:rFonts w:ascii="Times New Roman" w:hAnsi="Times New Roman" w:cs="Times New Roman"/>
          <w:sz w:val="22"/>
          <w:szCs w:val="22"/>
          <w:highlight w:val="yellow"/>
          <w:rPrChange w:id="27" w:author="Dr. Edgardo E. Díaz" w:date="2018-02-03T11:52:00Z">
            <w:rPr>
              <w:rFonts w:ascii="Times New Roman" w:hAnsi="Times New Roman" w:cs="Times New Roman"/>
              <w:sz w:val="22"/>
              <w:szCs w:val="22"/>
            </w:rPr>
          </w:rPrChange>
        </w:rPr>
        <w:t>plots</w:t>
      </w:r>
      <w:commentRangeEnd w:id="26"/>
      <w:r w:rsidR="009F0FD6">
        <w:rPr>
          <w:rStyle w:val="CommentReference"/>
        </w:rPr>
        <w:commentReference w:id="26"/>
      </w:r>
      <w:r w:rsidRPr="00181CAC">
        <w:rPr>
          <w:rFonts w:ascii="Times New Roman" w:hAnsi="Times New Roman" w:cs="Times New Roman"/>
          <w:sz w:val="22"/>
          <w:szCs w:val="22"/>
        </w:rPr>
        <w:t xml:space="preserve"> (Fig. 2) show the distribution for TL and TW for all sampled organisms. Both measures were positively skewed, with skewness of 0.87 for TL and 2.25 for TW.</w:t>
      </w:r>
    </w:p>
    <w:p w14:paraId="5563E57E" w14:textId="77777777" w:rsidR="000B226A" w:rsidRPr="00181CAC" w:rsidRDefault="000B226A" w:rsidP="000B226A">
      <w:pPr>
        <w:pStyle w:val="BodyText"/>
        <w:rPr>
          <w:rFonts w:ascii="Times New Roman" w:hAnsi="Times New Roman" w:cs="Times New Roman"/>
          <w:sz w:val="22"/>
          <w:szCs w:val="22"/>
        </w:rPr>
      </w:pPr>
      <w:r w:rsidRPr="00181CAC">
        <w:rPr>
          <w:rFonts w:ascii="Times New Roman" w:hAnsi="Times New Roman" w:cs="Times New Roman"/>
          <w:i/>
          <w:sz w:val="22"/>
          <w:szCs w:val="22"/>
        </w:rPr>
        <w:t>Length-weight relationship</w:t>
      </w:r>
    </w:p>
    <w:p w14:paraId="7468020A" w14:textId="77777777" w:rsidR="000B226A" w:rsidRPr="00181CAC" w:rsidRDefault="000B226A" w:rsidP="000B226A">
      <w:pPr>
        <w:pStyle w:val="BodyText"/>
        <w:rPr>
          <w:rFonts w:ascii="Times New Roman" w:hAnsi="Times New Roman" w:cs="Times New Roman"/>
          <w:sz w:val="22"/>
          <w:szCs w:val="22"/>
        </w:rPr>
      </w:pPr>
      <w:r w:rsidRPr="00181CAC">
        <w:rPr>
          <w:rFonts w:ascii="Times New Roman" w:hAnsi="Times New Roman" w:cs="Times New Roman"/>
          <w:sz w:val="22"/>
          <w:szCs w:val="22"/>
        </w:rPr>
        <w:t xml:space="preserve">The model adjusted to eq. 3 estimated the coefficient values at </w:t>
      </w:r>
      <m:oMath>
        <m:r>
          <w:rPr>
            <w:rFonts w:ascii="Cambria Math" w:hAnsi="Cambria Math" w:cs="Times New Roman"/>
            <w:sz w:val="22"/>
            <w:szCs w:val="22"/>
          </w:rPr>
          <m:t>b=3.2347391</m:t>
        </m:r>
      </m:oMath>
      <w:r w:rsidRPr="00181CAC">
        <w:rPr>
          <w:rFonts w:ascii="Times New Roman" w:hAnsi="Times New Roman" w:cs="Times New Roman"/>
          <w:sz w:val="22"/>
          <w:szCs w:val="22"/>
        </w:rPr>
        <w:t xml:space="preserve"> and </w:t>
      </w:r>
      <m:oMath>
        <m:r>
          <w:rPr>
            <w:rFonts w:ascii="Cambria Math" w:hAnsi="Cambria Math" w:cs="Times New Roman"/>
            <w:sz w:val="22"/>
            <w:szCs w:val="22"/>
          </w:rPr>
          <m:t>c=-5.4940866</m:t>
        </m:r>
      </m:oMath>
      <w:r w:rsidRPr="00181CAC">
        <w:rPr>
          <w:rFonts w:ascii="Times New Roman" w:hAnsi="Times New Roman" w:cs="Times New Roman"/>
          <w:sz w:val="22"/>
          <w:szCs w:val="22"/>
        </w:rPr>
        <w:t xml:space="preserve">. Thus, TW (gr) can be calculated from TL (mm) as a linear equation: </w:t>
      </w:r>
      <m:oMath>
        <m:r>
          <w:rPr>
            <w:rFonts w:ascii="Cambria Math" w:hAnsi="Cambria Math" w:cs="Times New Roman"/>
            <w:sz w:val="22"/>
            <w:szCs w:val="22"/>
          </w:rPr>
          <m:t>lo</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10</m:t>
            </m:r>
          </m:sub>
        </m:sSub>
        <m:r>
          <w:rPr>
            <w:rFonts w:ascii="Cambria Math" w:hAnsi="Cambria Math" w:cs="Times New Roman"/>
            <w:sz w:val="22"/>
            <w:szCs w:val="22"/>
          </w:rPr>
          <m:t>(TW)=3.2347391×lo</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10</m:t>
            </m:r>
          </m:sub>
        </m:sSub>
        <m:r>
          <w:rPr>
            <w:rFonts w:ascii="Cambria Math" w:hAnsi="Cambria Math" w:cs="Times New Roman"/>
            <w:sz w:val="22"/>
            <w:szCs w:val="22"/>
          </w:rPr>
          <m:t>(TL)-5.4940866</m:t>
        </m:r>
      </m:oMath>
      <w:r w:rsidRPr="00181CAC">
        <w:rPr>
          <w:rFonts w:ascii="Times New Roman" w:hAnsi="Times New Roman" w:cs="Times New Roman"/>
          <w:sz w:val="22"/>
          <w:szCs w:val="22"/>
        </w:rPr>
        <w:t xml:space="preserve">, or its exponential form: </w:t>
      </w:r>
      <m:oMath>
        <m:r>
          <w:rPr>
            <w:rFonts w:ascii="Cambria Math" w:hAnsi="Cambria Math" w:cs="Times New Roman"/>
            <w:sz w:val="22"/>
            <w:szCs w:val="22"/>
          </w:rPr>
          <m:t>TW=3.2056297×</m:t>
        </m:r>
        <m:sSup>
          <m:sSupPr>
            <m:ctrlPr>
              <w:rPr>
                <w:rFonts w:ascii="Cambria Math" w:hAnsi="Cambria Math" w:cs="Times New Roman"/>
                <w:sz w:val="22"/>
                <w:szCs w:val="22"/>
              </w:rPr>
            </m:ctrlPr>
          </m:sSupPr>
          <m:e>
            <m:r>
              <w:rPr>
                <w:rFonts w:ascii="Cambria Math" w:hAnsi="Cambria Math" w:cs="Times New Roman"/>
                <w:sz w:val="22"/>
                <w:szCs w:val="22"/>
              </w:rPr>
              <m:t>10</m:t>
            </m:r>
          </m:e>
          <m:sup>
            <m:r>
              <w:rPr>
                <w:rFonts w:ascii="Cambria Math" w:hAnsi="Cambria Math" w:cs="Times New Roman"/>
                <w:sz w:val="22"/>
                <w:szCs w:val="22"/>
              </w:rPr>
              <m:t>-6</m:t>
            </m:r>
          </m:sup>
        </m:sSup>
        <m:r>
          <w:rPr>
            <w:rFonts w:ascii="Cambria Math" w:hAnsi="Cambria Math" w:cs="Times New Roman"/>
            <w:sz w:val="22"/>
            <w:szCs w:val="22"/>
          </w:rPr>
          <m:t>×T</m:t>
        </m:r>
        <m:sSup>
          <m:sSupPr>
            <m:ctrlPr>
              <w:rPr>
                <w:rFonts w:ascii="Cambria Math" w:hAnsi="Cambria Math" w:cs="Times New Roman"/>
                <w:sz w:val="22"/>
                <w:szCs w:val="22"/>
              </w:rPr>
            </m:ctrlPr>
          </m:sSupPr>
          <m:e>
            <m:r>
              <w:rPr>
                <w:rFonts w:ascii="Cambria Math" w:hAnsi="Cambria Math" w:cs="Times New Roman"/>
                <w:sz w:val="22"/>
                <w:szCs w:val="22"/>
              </w:rPr>
              <m:t>L</m:t>
            </m:r>
          </m:e>
          <m:sup>
            <m:r>
              <w:rPr>
                <w:rFonts w:ascii="Cambria Math" w:hAnsi="Cambria Math" w:cs="Times New Roman"/>
                <w:sz w:val="22"/>
                <w:szCs w:val="22"/>
              </w:rPr>
              <m:t>3.2347391</m:t>
            </m:r>
          </m:sup>
        </m:sSup>
      </m:oMath>
      <w:r w:rsidRPr="00181CAC">
        <w:rPr>
          <w:rFonts w:ascii="Times New Roman" w:hAnsi="Times New Roman" w:cs="Times New Roman"/>
          <w:sz w:val="22"/>
          <w:szCs w:val="22"/>
        </w:rPr>
        <w:t>. The intercept (</w:t>
      </w:r>
      <m:oMath>
        <m:r>
          <w:rPr>
            <w:rFonts w:ascii="Cambria Math" w:hAnsi="Cambria Math" w:cs="Times New Roman"/>
            <w:sz w:val="22"/>
            <w:szCs w:val="22"/>
          </w:rPr>
          <m:t>c</m:t>
        </m:r>
      </m:oMath>
      <w:r w:rsidRPr="00181CAC">
        <w:rPr>
          <w:rFonts w:ascii="Times New Roman" w:hAnsi="Times New Roman" w:cs="Times New Roman"/>
          <w:sz w:val="22"/>
          <w:szCs w:val="22"/>
        </w:rPr>
        <w:t xml:space="preserve">) and slope </w:t>
      </w:r>
      <m:oMath>
        <m:r>
          <w:rPr>
            <w:rFonts w:ascii="Cambria Math" w:hAnsi="Cambria Math" w:cs="Times New Roman"/>
            <w:sz w:val="22"/>
            <w:szCs w:val="22"/>
          </w:rPr>
          <m:t>(b)</m:t>
        </m:r>
      </m:oMath>
      <w:r w:rsidRPr="00181CAC">
        <w:rPr>
          <w:rFonts w:ascii="Times New Roman" w:hAnsi="Times New Roman" w:cs="Times New Roman"/>
          <w:sz w:val="22"/>
          <w:szCs w:val="22"/>
        </w:rPr>
        <w:t xml:space="preserve"> were significantly different from zero (</w:t>
      </w:r>
      <m:oMath>
        <m:r>
          <w:rPr>
            <w:rFonts w:ascii="Cambria Math" w:hAnsi="Cambria Math" w:cs="Times New Roman"/>
            <w:sz w:val="22"/>
            <w:szCs w:val="22"/>
          </w:rPr>
          <m:t>t(107)=-66.17;p&lt;0.01</m:t>
        </m:r>
      </m:oMath>
      <w:r w:rsidRPr="00181CAC">
        <w:rPr>
          <w:rFonts w:ascii="Times New Roman" w:hAnsi="Times New Roman" w:cs="Times New Roman"/>
          <w:sz w:val="22"/>
          <w:szCs w:val="22"/>
        </w:rPr>
        <w:t xml:space="preserve"> and </w:t>
      </w:r>
      <m:oMath>
        <m:r>
          <w:rPr>
            <w:rFonts w:ascii="Cambria Math" w:hAnsi="Cambria Math" w:cs="Times New Roman"/>
            <w:sz w:val="22"/>
            <w:szCs w:val="22"/>
          </w:rPr>
          <m:t>t(107)=83.24;p&lt;0.01</m:t>
        </m:r>
      </m:oMath>
      <w:r w:rsidRPr="00181CAC">
        <w:rPr>
          <w:rFonts w:ascii="Times New Roman" w:hAnsi="Times New Roman" w:cs="Times New Roman"/>
          <w:sz w:val="22"/>
          <w:szCs w:val="22"/>
        </w:rPr>
        <w:t>, respectively), rejecting the null hypothesis of no change. Additionally, the allometric factor (</w:t>
      </w:r>
      <m:oMath>
        <m:r>
          <w:rPr>
            <w:rFonts w:ascii="Cambria Math" w:hAnsi="Cambria Math" w:cs="Times New Roman"/>
            <w:sz w:val="22"/>
            <w:szCs w:val="22"/>
          </w:rPr>
          <m:t>b</m:t>
        </m:r>
      </m:oMath>
      <w:r w:rsidRPr="00181CAC">
        <w:rPr>
          <w:rFonts w:ascii="Times New Roman" w:hAnsi="Times New Roman" w:cs="Times New Roman"/>
          <w:sz w:val="22"/>
          <w:szCs w:val="22"/>
        </w:rPr>
        <w:t xml:space="preserve">) was significantly different from the value of isometric growth of </w:t>
      </w:r>
      <m:oMath>
        <m:r>
          <w:rPr>
            <w:rFonts w:ascii="Cambria Math" w:hAnsi="Cambria Math" w:cs="Times New Roman"/>
            <w:sz w:val="22"/>
            <w:szCs w:val="22"/>
          </w:rPr>
          <m:t>b=3</m:t>
        </m:r>
      </m:oMath>
      <w:r w:rsidRPr="00181CAC">
        <w:rPr>
          <w:rFonts w:ascii="Times New Roman" w:hAnsi="Times New Roman" w:cs="Times New Roman"/>
          <w:sz w:val="22"/>
          <w:szCs w:val="22"/>
        </w:rPr>
        <w:t xml:space="preserve"> (</w:t>
      </w:r>
      <m:oMath>
        <m:r>
          <w:rPr>
            <w:rFonts w:ascii="Cambria Math" w:hAnsi="Cambria Math" w:cs="Times New Roman"/>
            <w:sz w:val="22"/>
            <w:szCs w:val="22"/>
          </w:rPr>
          <m:t>t(107)=6.04;p&lt;0.01</m:t>
        </m:r>
      </m:oMath>
      <w:r w:rsidRPr="00181CAC">
        <w:rPr>
          <w:rFonts w:ascii="Times New Roman" w:hAnsi="Times New Roman" w:cs="Times New Roman"/>
          <w:sz w:val="22"/>
          <w:szCs w:val="22"/>
        </w:rPr>
        <w:t>), indicating that lionfish present allometric growth. More information on model fit and confidence intervals for the estimated coefficients is presented in Table II. The relationship between Total Length and Total Weight is presented in Figure 3.</w:t>
      </w:r>
    </w:p>
    <w:p w14:paraId="55232FB8" w14:textId="77777777" w:rsidR="000B226A" w:rsidRPr="000B226A" w:rsidRDefault="000B226A" w:rsidP="000B226A">
      <w:pPr>
        <w:pStyle w:val="BodyText"/>
      </w:pPr>
    </w:p>
    <w:p w14:paraId="41EA89E0" w14:textId="77777777" w:rsidR="00F308C0" w:rsidRPr="00181CAC" w:rsidRDefault="00166660" w:rsidP="00CD1ACF">
      <w:pPr>
        <w:pStyle w:val="FigurewithCaption"/>
        <w:jc w:val="center"/>
        <w:rPr>
          <w:rFonts w:ascii="Times New Roman" w:hAnsi="Times New Roman" w:cs="Times New Roman"/>
          <w:sz w:val="22"/>
          <w:szCs w:val="22"/>
        </w:rPr>
      </w:pPr>
      <w:r w:rsidRPr="00181CAC">
        <w:rPr>
          <w:rFonts w:ascii="Times New Roman" w:hAnsi="Times New Roman" w:cs="Times New Roman"/>
          <w:noProof/>
          <w:sz w:val="22"/>
          <w:szCs w:val="22"/>
          <w:lang w:val="es-ES" w:eastAsia="es-ES"/>
        </w:rPr>
        <w:lastRenderedPageBreak/>
        <w:drawing>
          <wp:inline distT="0" distB="0" distL="0" distR="0" wp14:anchorId="2FC91185" wp14:editId="4FB1DF0D">
            <wp:extent cx="4620126" cy="5544151"/>
            <wp:effectExtent l="0" t="0" r="0" b="0"/>
            <wp:docPr id="2" name="Picture" descr="Kernell density plots for a) Total length (mm) and b) Total weight (gr) for 109 lionfish sampled in the central Mexican Caribbean."/>
            <wp:cNvGraphicFramePr/>
            <a:graphic xmlns:a="http://schemas.openxmlformats.org/drawingml/2006/main">
              <a:graphicData uri="http://schemas.openxmlformats.org/drawingml/2006/picture">
                <pic:pic xmlns:pic="http://schemas.openxmlformats.org/drawingml/2006/picture">
                  <pic:nvPicPr>
                    <pic:cNvPr id="0" name="Picture" descr="Manuscript_files/figure-docx/histogram%20figures-1.png"/>
                    <pic:cNvPicPr>
                      <a:picLocks noChangeAspect="1" noChangeArrowheads="1"/>
                    </pic:cNvPicPr>
                  </pic:nvPicPr>
                  <pic:blipFill>
                    <a:blip r:embed="rId12"/>
                    <a:stretch>
                      <a:fillRect/>
                    </a:stretch>
                  </pic:blipFill>
                  <pic:spPr bwMode="auto">
                    <a:xfrm>
                      <a:off x="0" y="0"/>
                      <a:ext cx="4620126" cy="5544151"/>
                    </a:xfrm>
                    <a:prstGeom prst="rect">
                      <a:avLst/>
                    </a:prstGeom>
                    <a:noFill/>
                    <a:ln w="9525">
                      <a:noFill/>
                      <a:headEnd/>
                      <a:tailEnd/>
                    </a:ln>
                  </pic:spPr>
                </pic:pic>
              </a:graphicData>
            </a:graphic>
          </wp:inline>
        </w:drawing>
      </w:r>
    </w:p>
    <w:p w14:paraId="5DB81CA8" w14:textId="77777777" w:rsidR="00F308C0" w:rsidRPr="00CD1ACF" w:rsidRDefault="00CD1ACF" w:rsidP="00CD1ACF">
      <w:pPr>
        <w:pStyle w:val="ImageCaption"/>
        <w:jc w:val="center"/>
        <w:rPr>
          <w:rFonts w:ascii="Times New Roman" w:hAnsi="Times New Roman" w:cs="Times New Roman"/>
          <w:i w:val="0"/>
          <w:sz w:val="20"/>
          <w:szCs w:val="22"/>
        </w:rPr>
      </w:pPr>
      <w:r>
        <w:rPr>
          <w:rFonts w:ascii="Times New Roman" w:hAnsi="Times New Roman" w:cs="Times New Roman"/>
          <w:i w:val="0"/>
          <w:sz w:val="20"/>
          <w:szCs w:val="22"/>
        </w:rPr>
        <w:t xml:space="preserve">Figure 2 - </w:t>
      </w:r>
      <w:r w:rsidR="00166660" w:rsidRPr="00CD1ACF">
        <w:rPr>
          <w:rFonts w:ascii="Times New Roman" w:hAnsi="Times New Roman" w:cs="Times New Roman"/>
          <w:i w:val="0"/>
          <w:sz w:val="20"/>
          <w:szCs w:val="22"/>
        </w:rPr>
        <w:t>Kernell density plots for a) Total length (mm) and b) Total weight (gr) for 109 lionfish sampled in the central Mexican Caribbean.</w:t>
      </w:r>
    </w:p>
    <w:p w14:paraId="7B304167" w14:textId="77777777" w:rsidR="00F308C0" w:rsidRPr="00181CAC" w:rsidRDefault="00166660">
      <w:pPr>
        <w:pStyle w:val="FigurewithCaption"/>
        <w:rPr>
          <w:rFonts w:ascii="Times New Roman" w:hAnsi="Times New Roman" w:cs="Times New Roman"/>
          <w:sz w:val="22"/>
          <w:szCs w:val="22"/>
        </w:rPr>
      </w:pPr>
      <w:r w:rsidRPr="00181CAC">
        <w:rPr>
          <w:rFonts w:ascii="Times New Roman" w:hAnsi="Times New Roman" w:cs="Times New Roman"/>
          <w:noProof/>
          <w:sz w:val="22"/>
          <w:szCs w:val="22"/>
          <w:lang w:val="es-ES" w:eastAsia="es-ES"/>
        </w:rPr>
        <w:lastRenderedPageBreak/>
        <w:drawing>
          <wp:inline distT="0" distB="0" distL="0" distR="0" wp14:anchorId="75C6D75A" wp14:editId="68408B88">
            <wp:extent cx="5334000" cy="4000500"/>
            <wp:effectExtent l="0" t="0" r="0" b="0"/>
            <wp:docPr id="3" name="Picture" descr="Length-weight relationship for 109 lionfish sampled in the central Mexican Caribbean. Points indicate samples, solid line indicates curve of best fit."/>
            <wp:cNvGraphicFramePr/>
            <a:graphic xmlns:a="http://schemas.openxmlformats.org/drawingml/2006/main">
              <a:graphicData uri="http://schemas.openxmlformats.org/drawingml/2006/picture">
                <pic:pic xmlns:pic="http://schemas.openxmlformats.org/drawingml/2006/picture">
                  <pic:nvPicPr>
                    <pic:cNvPr id="0" name="Picture" descr="Manuscript_files/figure-docx/scatter%20plot-1.png"/>
                    <pic:cNvPicPr>
                      <a:picLocks noChangeAspect="1" noChangeArrowheads="1"/>
                    </pic:cNvPicPr>
                  </pic:nvPicPr>
                  <pic:blipFill>
                    <a:blip r:embed="rId13"/>
                    <a:stretch>
                      <a:fillRect/>
                    </a:stretch>
                  </pic:blipFill>
                  <pic:spPr bwMode="auto">
                    <a:xfrm>
                      <a:off x="0" y="0"/>
                      <a:ext cx="5334000" cy="4000500"/>
                    </a:xfrm>
                    <a:prstGeom prst="rect">
                      <a:avLst/>
                    </a:prstGeom>
                    <a:noFill/>
                    <a:ln w="9525">
                      <a:noFill/>
                      <a:headEnd/>
                      <a:tailEnd/>
                    </a:ln>
                  </pic:spPr>
                </pic:pic>
              </a:graphicData>
            </a:graphic>
          </wp:inline>
        </w:drawing>
      </w:r>
    </w:p>
    <w:p w14:paraId="054A0D99" w14:textId="77777777" w:rsidR="00F308C0" w:rsidRPr="00CD1ACF" w:rsidRDefault="00CD1ACF" w:rsidP="00595406">
      <w:pPr>
        <w:pStyle w:val="ImageCaption"/>
        <w:jc w:val="center"/>
        <w:rPr>
          <w:rFonts w:ascii="Times New Roman" w:hAnsi="Times New Roman" w:cs="Times New Roman"/>
          <w:i w:val="0"/>
          <w:sz w:val="20"/>
          <w:szCs w:val="22"/>
        </w:rPr>
      </w:pPr>
      <w:r w:rsidRPr="00CD1ACF">
        <w:rPr>
          <w:rFonts w:ascii="Times New Roman" w:hAnsi="Times New Roman" w:cs="Times New Roman"/>
          <w:i w:val="0"/>
          <w:sz w:val="20"/>
          <w:szCs w:val="22"/>
        </w:rPr>
        <w:t xml:space="preserve">Figure 3 - </w:t>
      </w:r>
      <w:r w:rsidR="00166660" w:rsidRPr="00CD1ACF">
        <w:rPr>
          <w:rFonts w:ascii="Times New Roman" w:hAnsi="Times New Roman" w:cs="Times New Roman"/>
          <w:i w:val="0"/>
          <w:sz w:val="20"/>
          <w:szCs w:val="22"/>
        </w:rPr>
        <w:t>Length-weight relationship for 109 lionfish sampled in the central Mexican Caribbean. Points indicate samples, solid line indicates curve of best fit.</w:t>
      </w:r>
    </w:p>
    <w:p w14:paraId="04F85FC2" w14:textId="77777777" w:rsidR="00181CAC" w:rsidRPr="00181CAC" w:rsidRDefault="00181CAC">
      <w:pPr>
        <w:pStyle w:val="ImageCaption"/>
        <w:rPr>
          <w:rFonts w:ascii="Times New Roman" w:hAnsi="Times New Roman" w:cs="Times New Roman"/>
          <w:sz w:val="22"/>
          <w:szCs w:val="22"/>
        </w:rPr>
      </w:pPr>
    </w:p>
    <w:p w14:paraId="477E394B" w14:textId="77777777" w:rsidR="00181CAC" w:rsidRPr="00FD5778" w:rsidRDefault="00181CAC" w:rsidP="00181CAC">
      <w:pPr>
        <w:pStyle w:val="ImageCaption"/>
        <w:jc w:val="center"/>
        <w:rPr>
          <w:rFonts w:ascii="Times New Roman" w:hAnsi="Times New Roman" w:cs="Times New Roman"/>
          <w:i w:val="0"/>
          <w:sz w:val="20"/>
          <w:szCs w:val="22"/>
        </w:rPr>
      </w:pPr>
      <w:r w:rsidRPr="00FD5778">
        <w:rPr>
          <w:rFonts w:ascii="Times New Roman" w:hAnsi="Times New Roman" w:cs="Times New Roman"/>
          <w:i w:val="0"/>
          <w:sz w:val="20"/>
          <w:szCs w:val="22"/>
        </w:rPr>
        <w:t>Table II - Regression table for the linear model fit between log10-transformed Total Weight (dependent variable) and Total Length (independent variable). Numbers in parentheses next to coefficient estimates indicate heteroskedastic-robust standard errors.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68"/>
        <w:gridCol w:w="2365"/>
      </w:tblGrid>
      <w:tr w:rsidR="00181CAC" w:rsidRPr="00181CAC" w14:paraId="4471CDFD" w14:textId="77777777" w:rsidTr="00181CAC">
        <w:trPr>
          <w:tblCellSpacing w:w="15" w:type="dxa"/>
          <w:jc w:val="center"/>
        </w:trPr>
        <w:tc>
          <w:tcPr>
            <w:tcW w:w="0" w:type="auto"/>
            <w:tcBorders>
              <w:top w:val="single" w:sz="4" w:space="0" w:color="auto"/>
            </w:tcBorders>
            <w:vAlign w:val="center"/>
            <w:hideMark/>
          </w:tcPr>
          <w:p w14:paraId="5068C557" w14:textId="77777777" w:rsidR="00181CAC" w:rsidRPr="00181CAC" w:rsidRDefault="00181CAC" w:rsidP="00181CAC">
            <w:pPr>
              <w:spacing w:after="0"/>
              <w:jc w:val="center"/>
              <w:rPr>
                <w:rFonts w:ascii="Times New Roman" w:eastAsia="Times New Roman" w:hAnsi="Times New Roman" w:cs="Times New Roman"/>
                <w:sz w:val="22"/>
                <w:szCs w:val="22"/>
                <w:lang w:eastAsia="es-MX"/>
              </w:rPr>
            </w:pPr>
          </w:p>
        </w:tc>
        <w:tc>
          <w:tcPr>
            <w:tcW w:w="0" w:type="auto"/>
            <w:tcBorders>
              <w:top w:val="single" w:sz="4" w:space="0" w:color="auto"/>
            </w:tcBorders>
            <w:vAlign w:val="center"/>
            <w:hideMark/>
          </w:tcPr>
          <w:p w14:paraId="5E67854D" w14:textId="77777777" w:rsidR="00181CAC" w:rsidRPr="00181CAC" w:rsidRDefault="00181CAC" w:rsidP="00181CAC">
            <w:pPr>
              <w:spacing w:after="0"/>
              <w:jc w:val="center"/>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i/>
                <w:iCs/>
                <w:sz w:val="22"/>
                <w:szCs w:val="22"/>
                <w:lang w:val="es-MX" w:eastAsia="es-MX"/>
              </w:rPr>
              <w:t>Dependent variable:</w:t>
            </w:r>
          </w:p>
        </w:tc>
      </w:tr>
      <w:tr w:rsidR="00181CAC" w:rsidRPr="00181CAC" w14:paraId="1D4187CB" w14:textId="77777777" w:rsidTr="00181CAC">
        <w:trPr>
          <w:tblCellSpacing w:w="15" w:type="dxa"/>
          <w:jc w:val="center"/>
        </w:trPr>
        <w:tc>
          <w:tcPr>
            <w:tcW w:w="0" w:type="auto"/>
            <w:vAlign w:val="center"/>
            <w:hideMark/>
          </w:tcPr>
          <w:p w14:paraId="5CF835C8" w14:textId="77777777" w:rsidR="00181CAC" w:rsidRPr="00181CAC" w:rsidRDefault="00181CAC" w:rsidP="00181CAC">
            <w:pPr>
              <w:spacing w:after="0"/>
              <w:jc w:val="center"/>
              <w:rPr>
                <w:rFonts w:ascii="Times New Roman" w:eastAsia="Times New Roman" w:hAnsi="Times New Roman" w:cs="Times New Roman"/>
                <w:sz w:val="22"/>
                <w:szCs w:val="22"/>
                <w:lang w:val="es-MX" w:eastAsia="es-MX"/>
              </w:rPr>
            </w:pPr>
          </w:p>
        </w:tc>
        <w:tc>
          <w:tcPr>
            <w:tcW w:w="0" w:type="auto"/>
            <w:tcBorders>
              <w:bottom w:val="single" w:sz="6" w:space="0" w:color="000000"/>
            </w:tcBorders>
            <w:vAlign w:val="center"/>
            <w:hideMark/>
          </w:tcPr>
          <w:p w14:paraId="39340F73" w14:textId="77777777" w:rsidR="00181CAC" w:rsidRPr="00181CAC" w:rsidRDefault="00181CAC" w:rsidP="00181CAC">
            <w:pPr>
              <w:spacing w:after="0"/>
              <w:jc w:val="center"/>
              <w:rPr>
                <w:rFonts w:ascii="Times New Roman" w:eastAsia="Times New Roman" w:hAnsi="Times New Roman" w:cs="Times New Roman"/>
                <w:sz w:val="22"/>
                <w:szCs w:val="22"/>
                <w:lang w:val="es-MX" w:eastAsia="es-MX"/>
              </w:rPr>
            </w:pPr>
          </w:p>
        </w:tc>
      </w:tr>
      <w:tr w:rsidR="00181CAC" w:rsidRPr="00181CAC" w14:paraId="7922E49A" w14:textId="77777777" w:rsidTr="00181CAC">
        <w:trPr>
          <w:tblCellSpacing w:w="15" w:type="dxa"/>
          <w:jc w:val="center"/>
        </w:trPr>
        <w:tc>
          <w:tcPr>
            <w:tcW w:w="0" w:type="auto"/>
            <w:vAlign w:val="center"/>
            <w:hideMark/>
          </w:tcPr>
          <w:p w14:paraId="7603487D" w14:textId="77777777" w:rsidR="00181CAC" w:rsidRPr="00181CAC" w:rsidRDefault="00181CAC" w:rsidP="00181CAC">
            <w:pPr>
              <w:spacing w:after="0"/>
              <w:jc w:val="center"/>
              <w:rPr>
                <w:rFonts w:ascii="Times New Roman" w:eastAsia="Times New Roman" w:hAnsi="Times New Roman" w:cs="Times New Roman"/>
                <w:sz w:val="22"/>
                <w:szCs w:val="22"/>
                <w:lang w:val="es-MX" w:eastAsia="es-MX"/>
              </w:rPr>
            </w:pPr>
          </w:p>
        </w:tc>
        <w:tc>
          <w:tcPr>
            <w:tcW w:w="0" w:type="auto"/>
            <w:vAlign w:val="center"/>
            <w:hideMark/>
          </w:tcPr>
          <w:p w14:paraId="7700EA21" w14:textId="77777777" w:rsidR="00181CAC" w:rsidRPr="00181CAC" w:rsidRDefault="00181CAC" w:rsidP="00181CAC">
            <w:pPr>
              <w:spacing w:after="0"/>
              <w:jc w:val="center"/>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log10(TW)</w:t>
            </w:r>
          </w:p>
        </w:tc>
      </w:tr>
      <w:tr w:rsidR="00181CAC" w:rsidRPr="00181CAC" w14:paraId="4CEA4B09" w14:textId="77777777" w:rsidTr="00181CAC">
        <w:trPr>
          <w:tblCellSpacing w:w="15" w:type="dxa"/>
          <w:jc w:val="center"/>
        </w:trPr>
        <w:tc>
          <w:tcPr>
            <w:tcW w:w="0" w:type="auto"/>
            <w:gridSpan w:val="2"/>
            <w:tcBorders>
              <w:bottom w:val="single" w:sz="6" w:space="0" w:color="000000"/>
            </w:tcBorders>
            <w:vAlign w:val="center"/>
            <w:hideMark/>
          </w:tcPr>
          <w:p w14:paraId="4AA8E872" w14:textId="77777777" w:rsidR="00181CAC" w:rsidRPr="00181CAC" w:rsidRDefault="00181CAC" w:rsidP="00181CAC">
            <w:pPr>
              <w:spacing w:after="0"/>
              <w:jc w:val="center"/>
              <w:rPr>
                <w:rFonts w:ascii="Times New Roman" w:eastAsia="Times New Roman" w:hAnsi="Times New Roman" w:cs="Times New Roman"/>
                <w:sz w:val="22"/>
                <w:szCs w:val="22"/>
                <w:lang w:val="es-MX" w:eastAsia="es-MX"/>
              </w:rPr>
            </w:pPr>
          </w:p>
        </w:tc>
      </w:tr>
      <w:tr w:rsidR="00181CAC" w:rsidRPr="00181CAC" w14:paraId="4F30CD66" w14:textId="77777777" w:rsidTr="00181CAC">
        <w:trPr>
          <w:tblCellSpacing w:w="15" w:type="dxa"/>
          <w:jc w:val="center"/>
        </w:trPr>
        <w:tc>
          <w:tcPr>
            <w:tcW w:w="0" w:type="auto"/>
            <w:vAlign w:val="center"/>
            <w:hideMark/>
          </w:tcPr>
          <w:p w14:paraId="534D6824" w14:textId="77777777" w:rsidR="00181CAC" w:rsidRPr="00181CAC" w:rsidRDefault="00181CAC" w:rsidP="00181CAC">
            <w:pPr>
              <w:spacing w:after="0"/>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c</w:t>
            </w:r>
          </w:p>
        </w:tc>
        <w:tc>
          <w:tcPr>
            <w:tcW w:w="0" w:type="auto"/>
            <w:vAlign w:val="center"/>
            <w:hideMark/>
          </w:tcPr>
          <w:p w14:paraId="5BA11F0B" w14:textId="77777777" w:rsidR="00181CAC" w:rsidRPr="00181CAC" w:rsidRDefault="00181CAC" w:rsidP="00181CAC">
            <w:pPr>
              <w:spacing w:after="0"/>
              <w:jc w:val="center"/>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-5.494 (0.083)</w:t>
            </w:r>
            <w:r w:rsidRPr="00181CAC">
              <w:rPr>
                <w:rFonts w:ascii="Times New Roman" w:eastAsia="Times New Roman" w:hAnsi="Times New Roman" w:cs="Times New Roman"/>
                <w:sz w:val="22"/>
                <w:szCs w:val="22"/>
                <w:vertAlign w:val="superscript"/>
                <w:lang w:val="es-MX" w:eastAsia="es-MX"/>
              </w:rPr>
              <w:t>***</w:t>
            </w:r>
          </w:p>
        </w:tc>
      </w:tr>
      <w:tr w:rsidR="00181CAC" w:rsidRPr="00181CAC" w14:paraId="69C2665E" w14:textId="77777777" w:rsidTr="00181CAC">
        <w:trPr>
          <w:tblCellSpacing w:w="15" w:type="dxa"/>
          <w:jc w:val="center"/>
        </w:trPr>
        <w:tc>
          <w:tcPr>
            <w:tcW w:w="0" w:type="auto"/>
            <w:vAlign w:val="center"/>
            <w:hideMark/>
          </w:tcPr>
          <w:p w14:paraId="1E44AB2E" w14:textId="77777777" w:rsidR="00181CAC" w:rsidRPr="00181CAC" w:rsidRDefault="00181CAC" w:rsidP="00181CAC">
            <w:pPr>
              <w:spacing w:after="0"/>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b</w:t>
            </w:r>
          </w:p>
        </w:tc>
        <w:tc>
          <w:tcPr>
            <w:tcW w:w="0" w:type="auto"/>
            <w:vAlign w:val="center"/>
            <w:hideMark/>
          </w:tcPr>
          <w:p w14:paraId="4B67D77B" w14:textId="77777777" w:rsidR="00181CAC" w:rsidRPr="00181CAC" w:rsidRDefault="00181CAC" w:rsidP="00181CAC">
            <w:pPr>
              <w:spacing w:after="0"/>
              <w:jc w:val="center"/>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3.235 (0.039)</w:t>
            </w:r>
            <w:r w:rsidRPr="00181CAC">
              <w:rPr>
                <w:rFonts w:ascii="Times New Roman" w:eastAsia="Times New Roman" w:hAnsi="Times New Roman" w:cs="Times New Roman"/>
                <w:sz w:val="22"/>
                <w:szCs w:val="22"/>
                <w:vertAlign w:val="superscript"/>
                <w:lang w:val="es-MX" w:eastAsia="es-MX"/>
              </w:rPr>
              <w:t>***</w:t>
            </w:r>
          </w:p>
        </w:tc>
      </w:tr>
      <w:tr w:rsidR="00181CAC" w:rsidRPr="00181CAC" w14:paraId="205C56EF" w14:textId="77777777" w:rsidTr="00181CAC">
        <w:trPr>
          <w:tblCellSpacing w:w="15" w:type="dxa"/>
          <w:jc w:val="center"/>
        </w:trPr>
        <w:tc>
          <w:tcPr>
            <w:tcW w:w="0" w:type="auto"/>
            <w:gridSpan w:val="2"/>
            <w:tcBorders>
              <w:bottom w:val="single" w:sz="6" w:space="0" w:color="000000"/>
            </w:tcBorders>
            <w:vAlign w:val="center"/>
            <w:hideMark/>
          </w:tcPr>
          <w:p w14:paraId="61DE186F" w14:textId="77777777" w:rsidR="00181CAC" w:rsidRPr="00181CAC" w:rsidRDefault="00181CAC" w:rsidP="00181CAC">
            <w:pPr>
              <w:spacing w:after="0"/>
              <w:jc w:val="center"/>
              <w:rPr>
                <w:rFonts w:ascii="Times New Roman" w:eastAsia="Times New Roman" w:hAnsi="Times New Roman" w:cs="Times New Roman"/>
                <w:sz w:val="22"/>
                <w:szCs w:val="22"/>
                <w:lang w:val="es-MX" w:eastAsia="es-MX"/>
              </w:rPr>
            </w:pPr>
          </w:p>
        </w:tc>
      </w:tr>
      <w:tr w:rsidR="00181CAC" w:rsidRPr="00181CAC" w14:paraId="71AA6E80" w14:textId="77777777" w:rsidTr="00181CAC">
        <w:trPr>
          <w:tblCellSpacing w:w="15" w:type="dxa"/>
          <w:jc w:val="center"/>
        </w:trPr>
        <w:tc>
          <w:tcPr>
            <w:tcW w:w="0" w:type="auto"/>
            <w:vAlign w:val="center"/>
            <w:hideMark/>
          </w:tcPr>
          <w:p w14:paraId="117FC4ED" w14:textId="77777777" w:rsidR="00181CAC" w:rsidRPr="00181CAC" w:rsidRDefault="00181CAC" w:rsidP="00181CAC">
            <w:pPr>
              <w:spacing w:after="0"/>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95% CI for c</w:t>
            </w:r>
          </w:p>
        </w:tc>
        <w:tc>
          <w:tcPr>
            <w:tcW w:w="0" w:type="auto"/>
            <w:vAlign w:val="center"/>
            <w:hideMark/>
          </w:tcPr>
          <w:p w14:paraId="6DB2711E" w14:textId="77777777" w:rsidR="00181CAC" w:rsidRPr="00181CAC" w:rsidRDefault="00181CAC" w:rsidP="00181CAC">
            <w:pPr>
              <w:spacing w:after="0"/>
              <w:jc w:val="center"/>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(-5.657--5.331)</w:t>
            </w:r>
          </w:p>
        </w:tc>
      </w:tr>
      <w:tr w:rsidR="00181CAC" w:rsidRPr="00181CAC" w14:paraId="66A767E2" w14:textId="77777777" w:rsidTr="00181CAC">
        <w:trPr>
          <w:tblCellSpacing w:w="15" w:type="dxa"/>
          <w:jc w:val="center"/>
        </w:trPr>
        <w:tc>
          <w:tcPr>
            <w:tcW w:w="0" w:type="auto"/>
            <w:vAlign w:val="center"/>
            <w:hideMark/>
          </w:tcPr>
          <w:p w14:paraId="325E2634" w14:textId="77777777" w:rsidR="00181CAC" w:rsidRPr="00181CAC" w:rsidRDefault="00181CAC" w:rsidP="00181CAC">
            <w:pPr>
              <w:spacing w:after="0"/>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85% CI for b</w:t>
            </w:r>
          </w:p>
        </w:tc>
        <w:tc>
          <w:tcPr>
            <w:tcW w:w="0" w:type="auto"/>
            <w:vAlign w:val="center"/>
            <w:hideMark/>
          </w:tcPr>
          <w:p w14:paraId="60EC5C8D" w14:textId="77777777" w:rsidR="00181CAC" w:rsidRPr="00181CAC" w:rsidRDefault="00181CAC" w:rsidP="00181CAC">
            <w:pPr>
              <w:spacing w:after="0"/>
              <w:jc w:val="center"/>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(3.159-3.311)</w:t>
            </w:r>
          </w:p>
        </w:tc>
      </w:tr>
      <w:tr w:rsidR="00181CAC" w:rsidRPr="00181CAC" w14:paraId="766E3124" w14:textId="77777777" w:rsidTr="00181CAC">
        <w:trPr>
          <w:tblCellSpacing w:w="15" w:type="dxa"/>
          <w:jc w:val="center"/>
        </w:trPr>
        <w:tc>
          <w:tcPr>
            <w:tcW w:w="0" w:type="auto"/>
            <w:vAlign w:val="center"/>
            <w:hideMark/>
          </w:tcPr>
          <w:p w14:paraId="3F494110" w14:textId="77777777" w:rsidR="00181CAC" w:rsidRPr="00181CAC" w:rsidRDefault="00181CAC" w:rsidP="00181CAC">
            <w:pPr>
              <w:spacing w:after="0"/>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F Statistic</w:t>
            </w:r>
          </w:p>
        </w:tc>
        <w:tc>
          <w:tcPr>
            <w:tcW w:w="0" w:type="auto"/>
            <w:vAlign w:val="center"/>
            <w:hideMark/>
          </w:tcPr>
          <w:p w14:paraId="7851D53B" w14:textId="77777777" w:rsidR="00181CAC" w:rsidRPr="00181CAC" w:rsidRDefault="00181CAC" w:rsidP="00181CAC">
            <w:pPr>
              <w:spacing w:after="0"/>
              <w:jc w:val="center"/>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6928.67*** (df = 1; 107)</w:t>
            </w:r>
          </w:p>
        </w:tc>
      </w:tr>
      <w:tr w:rsidR="00181CAC" w:rsidRPr="00181CAC" w14:paraId="3966A458" w14:textId="77777777" w:rsidTr="00181CAC">
        <w:trPr>
          <w:tblCellSpacing w:w="15" w:type="dxa"/>
          <w:jc w:val="center"/>
        </w:trPr>
        <w:tc>
          <w:tcPr>
            <w:tcW w:w="0" w:type="auto"/>
            <w:vAlign w:val="center"/>
            <w:hideMark/>
          </w:tcPr>
          <w:p w14:paraId="7C6023E4" w14:textId="77777777" w:rsidR="00181CAC" w:rsidRPr="00181CAC" w:rsidRDefault="00181CAC" w:rsidP="00181CAC">
            <w:pPr>
              <w:spacing w:after="0"/>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Observations</w:t>
            </w:r>
          </w:p>
        </w:tc>
        <w:tc>
          <w:tcPr>
            <w:tcW w:w="0" w:type="auto"/>
            <w:vAlign w:val="center"/>
            <w:hideMark/>
          </w:tcPr>
          <w:p w14:paraId="0F4DDEBD" w14:textId="77777777" w:rsidR="00181CAC" w:rsidRPr="00181CAC" w:rsidRDefault="00181CAC" w:rsidP="00181CAC">
            <w:pPr>
              <w:spacing w:after="0"/>
              <w:jc w:val="center"/>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109</w:t>
            </w:r>
          </w:p>
        </w:tc>
      </w:tr>
      <w:tr w:rsidR="00181CAC" w:rsidRPr="00181CAC" w14:paraId="59825B32" w14:textId="77777777" w:rsidTr="00181CAC">
        <w:trPr>
          <w:tblCellSpacing w:w="15" w:type="dxa"/>
          <w:jc w:val="center"/>
        </w:trPr>
        <w:tc>
          <w:tcPr>
            <w:tcW w:w="0" w:type="auto"/>
            <w:vAlign w:val="center"/>
            <w:hideMark/>
          </w:tcPr>
          <w:p w14:paraId="31BB99D6" w14:textId="77777777" w:rsidR="00181CAC" w:rsidRPr="00181CAC" w:rsidRDefault="00181CAC" w:rsidP="00181CAC">
            <w:pPr>
              <w:spacing w:after="0"/>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Adjusted R</w:t>
            </w:r>
            <w:r w:rsidRPr="00181CAC">
              <w:rPr>
                <w:rFonts w:ascii="Times New Roman" w:eastAsia="Times New Roman" w:hAnsi="Times New Roman" w:cs="Times New Roman"/>
                <w:sz w:val="22"/>
                <w:szCs w:val="22"/>
                <w:vertAlign w:val="superscript"/>
                <w:lang w:val="es-MX" w:eastAsia="es-MX"/>
              </w:rPr>
              <w:t>2</w:t>
            </w:r>
          </w:p>
        </w:tc>
        <w:tc>
          <w:tcPr>
            <w:tcW w:w="0" w:type="auto"/>
            <w:vAlign w:val="center"/>
            <w:hideMark/>
          </w:tcPr>
          <w:p w14:paraId="050986BB" w14:textId="77777777" w:rsidR="00181CAC" w:rsidRPr="00181CAC" w:rsidRDefault="00181CAC" w:rsidP="00181CAC">
            <w:pPr>
              <w:spacing w:after="0"/>
              <w:jc w:val="center"/>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0.976</w:t>
            </w:r>
          </w:p>
        </w:tc>
      </w:tr>
      <w:tr w:rsidR="00181CAC" w:rsidRPr="00181CAC" w14:paraId="047737C1" w14:textId="77777777" w:rsidTr="00181CAC">
        <w:trPr>
          <w:tblCellSpacing w:w="15" w:type="dxa"/>
          <w:jc w:val="center"/>
        </w:trPr>
        <w:tc>
          <w:tcPr>
            <w:tcW w:w="0" w:type="auto"/>
            <w:vAlign w:val="center"/>
            <w:hideMark/>
          </w:tcPr>
          <w:p w14:paraId="78F16DE5" w14:textId="77777777" w:rsidR="00181CAC" w:rsidRPr="00181CAC" w:rsidRDefault="00181CAC" w:rsidP="00181CAC">
            <w:pPr>
              <w:spacing w:after="0"/>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Residual Std. Error</w:t>
            </w:r>
          </w:p>
        </w:tc>
        <w:tc>
          <w:tcPr>
            <w:tcW w:w="0" w:type="auto"/>
            <w:vAlign w:val="center"/>
            <w:hideMark/>
          </w:tcPr>
          <w:p w14:paraId="6111D723" w14:textId="77777777" w:rsidR="00181CAC" w:rsidRPr="00181CAC" w:rsidRDefault="00181CAC" w:rsidP="00181CAC">
            <w:pPr>
              <w:spacing w:after="0"/>
              <w:jc w:val="center"/>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lang w:val="es-MX" w:eastAsia="es-MX"/>
              </w:rPr>
              <w:t>0.096 (df = 107)</w:t>
            </w:r>
          </w:p>
        </w:tc>
      </w:tr>
      <w:tr w:rsidR="00181CAC" w:rsidRPr="00181CAC" w14:paraId="34D5073F" w14:textId="77777777" w:rsidTr="00181CAC">
        <w:trPr>
          <w:tblCellSpacing w:w="15" w:type="dxa"/>
          <w:jc w:val="center"/>
        </w:trPr>
        <w:tc>
          <w:tcPr>
            <w:tcW w:w="0" w:type="auto"/>
            <w:gridSpan w:val="2"/>
            <w:tcBorders>
              <w:bottom w:val="single" w:sz="6" w:space="0" w:color="000000"/>
            </w:tcBorders>
            <w:vAlign w:val="center"/>
            <w:hideMark/>
          </w:tcPr>
          <w:p w14:paraId="6CA29903" w14:textId="77777777" w:rsidR="00181CAC" w:rsidRPr="00181CAC" w:rsidRDefault="00181CAC" w:rsidP="00181CAC">
            <w:pPr>
              <w:spacing w:after="0"/>
              <w:jc w:val="center"/>
              <w:rPr>
                <w:rFonts w:ascii="Times New Roman" w:eastAsia="Times New Roman" w:hAnsi="Times New Roman" w:cs="Times New Roman"/>
                <w:sz w:val="22"/>
                <w:szCs w:val="22"/>
                <w:lang w:val="es-MX" w:eastAsia="es-MX"/>
              </w:rPr>
            </w:pPr>
          </w:p>
        </w:tc>
      </w:tr>
      <w:tr w:rsidR="00181CAC" w:rsidRPr="00181CAC" w14:paraId="66BC041D" w14:textId="77777777" w:rsidTr="00181CAC">
        <w:trPr>
          <w:tblCellSpacing w:w="15" w:type="dxa"/>
          <w:jc w:val="center"/>
        </w:trPr>
        <w:tc>
          <w:tcPr>
            <w:tcW w:w="0" w:type="auto"/>
            <w:vAlign w:val="center"/>
            <w:hideMark/>
          </w:tcPr>
          <w:p w14:paraId="6B83B8CD" w14:textId="77777777" w:rsidR="00181CAC" w:rsidRPr="00181CAC" w:rsidRDefault="00181CAC" w:rsidP="00181CAC">
            <w:pPr>
              <w:spacing w:after="0"/>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i/>
                <w:iCs/>
                <w:sz w:val="22"/>
                <w:szCs w:val="22"/>
                <w:lang w:val="es-MX" w:eastAsia="es-MX"/>
              </w:rPr>
              <w:t>Note:</w:t>
            </w:r>
          </w:p>
        </w:tc>
        <w:tc>
          <w:tcPr>
            <w:tcW w:w="0" w:type="auto"/>
            <w:vAlign w:val="center"/>
            <w:hideMark/>
          </w:tcPr>
          <w:p w14:paraId="3755842A" w14:textId="77777777" w:rsidR="00181CAC" w:rsidRPr="00181CAC" w:rsidRDefault="00181CAC" w:rsidP="00181CAC">
            <w:pPr>
              <w:spacing w:after="0"/>
              <w:jc w:val="right"/>
              <w:rPr>
                <w:rFonts w:ascii="Times New Roman" w:eastAsia="Times New Roman" w:hAnsi="Times New Roman" w:cs="Times New Roman"/>
                <w:sz w:val="22"/>
                <w:szCs w:val="22"/>
                <w:lang w:val="es-MX" w:eastAsia="es-MX"/>
              </w:rPr>
            </w:pPr>
            <w:r w:rsidRPr="00181CAC">
              <w:rPr>
                <w:rFonts w:ascii="Times New Roman" w:eastAsia="Times New Roman" w:hAnsi="Times New Roman" w:cs="Times New Roman"/>
                <w:sz w:val="22"/>
                <w:szCs w:val="22"/>
                <w:vertAlign w:val="superscript"/>
                <w:lang w:val="es-MX" w:eastAsia="es-MX"/>
              </w:rPr>
              <w:t>*</w:t>
            </w:r>
            <w:r w:rsidRPr="00181CAC">
              <w:rPr>
                <w:rFonts w:ascii="Times New Roman" w:eastAsia="Times New Roman" w:hAnsi="Times New Roman" w:cs="Times New Roman"/>
                <w:sz w:val="22"/>
                <w:szCs w:val="22"/>
                <w:lang w:val="es-MX" w:eastAsia="es-MX"/>
              </w:rPr>
              <w:t>p&lt;0.1; </w:t>
            </w:r>
            <w:r w:rsidRPr="00181CAC">
              <w:rPr>
                <w:rFonts w:ascii="Times New Roman" w:eastAsia="Times New Roman" w:hAnsi="Times New Roman" w:cs="Times New Roman"/>
                <w:sz w:val="22"/>
                <w:szCs w:val="22"/>
                <w:vertAlign w:val="superscript"/>
                <w:lang w:val="es-MX" w:eastAsia="es-MX"/>
              </w:rPr>
              <w:t>**</w:t>
            </w:r>
            <w:r w:rsidRPr="00181CAC">
              <w:rPr>
                <w:rFonts w:ascii="Times New Roman" w:eastAsia="Times New Roman" w:hAnsi="Times New Roman" w:cs="Times New Roman"/>
                <w:sz w:val="22"/>
                <w:szCs w:val="22"/>
                <w:lang w:val="es-MX" w:eastAsia="es-MX"/>
              </w:rPr>
              <w:t>p&lt;0.05; </w:t>
            </w:r>
            <w:r w:rsidRPr="00181CAC">
              <w:rPr>
                <w:rFonts w:ascii="Times New Roman" w:eastAsia="Times New Roman" w:hAnsi="Times New Roman" w:cs="Times New Roman"/>
                <w:sz w:val="22"/>
                <w:szCs w:val="22"/>
                <w:vertAlign w:val="superscript"/>
                <w:lang w:val="es-MX" w:eastAsia="es-MX"/>
              </w:rPr>
              <w:t>***</w:t>
            </w:r>
            <w:r w:rsidRPr="00181CAC">
              <w:rPr>
                <w:rFonts w:ascii="Times New Roman" w:eastAsia="Times New Roman" w:hAnsi="Times New Roman" w:cs="Times New Roman"/>
                <w:sz w:val="22"/>
                <w:szCs w:val="22"/>
                <w:lang w:val="es-MX" w:eastAsia="es-MX"/>
              </w:rPr>
              <w:t>p&lt;0.0</w:t>
            </w:r>
          </w:p>
        </w:tc>
      </w:tr>
    </w:tbl>
    <w:p w14:paraId="55F6C9F7" w14:textId="77777777" w:rsidR="00181CAC" w:rsidRPr="00181CAC" w:rsidRDefault="00181CAC">
      <w:pPr>
        <w:pStyle w:val="ImageCaption"/>
        <w:rPr>
          <w:rFonts w:ascii="Times New Roman" w:hAnsi="Times New Roman" w:cs="Times New Roman"/>
          <w:i w:val="0"/>
          <w:sz w:val="22"/>
          <w:szCs w:val="22"/>
        </w:rPr>
      </w:pPr>
    </w:p>
    <w:p w14:paraId="77AEE51D" w14:textId="77777777" w:rsidR="00FD5778" w:rsidRDefault="00FD5778">
      <w:pPr>
        <w:pStyle w:val="BodyText"/>
        <w:rPr>
          <w:rFonts w:ascii="Times New Roman" w:hAnsi="Times New Roman" w:cs="Times New Roman"/>
          <w:i/>
          <w:sz w:val="22"/>
          <w:szCs w:val="22"/>
        </w:rPr>
      </w:pPr>
    </w:p>
    <w:p w14:paraId="0B988851" w14:textId="77777777"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i/>
          <w:sz w:val="22"/>
          <w:szCs w:val="22"/>
        </w:rPr>
        <w:lastRenderedPageBreak/>
        <w:t>Comparison of allometric parameters</w:t>
      </w:r>
    </w:p>
    <w:p w14:paraId="75B24BC9" w14:textId="77777777"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 xml:space="preserve">From the eight peer-reviewed studies including information on growth parameters for </w:t>
      </w:r>
      <w:r w:rsidRPr="00181CAC">
        <w:rPr>
          <w:rFonts w:ascii="Times New Roman" w:hAnsi="Times New Roman" w:cs="Times New Roman"/>
          <w:i/>
          <w:sz w:val="22"/>
          <w:szCs w:val="22"/>
        </w:rPr>
        <w:t>P. volitans</w:t>
      </w:r>
      <w:r w:rsidRPr="00181CAC">
        <w:rPr>
          <w:rFonts w:ascii="Times New Roman" w:hAnsi="Times New Roman" w:cs="Times New Roman"/>
          <w:sz w:val="22"/>
          <w:szCs w:val="22"/>
        </w:rPr>
        <w:t xml:space="preserve"> and Fishbase (Froese &amp; Pauly, 2016), 13 parameters were identified (Table III). Two studies (Fogg et al., 2013; Aguilar-Perera &amp; Quijano-Puerto, 2016) reported gender-level and pooled parameters, while the rest presented pooled results. The smallest coefficient of determination was presented by Chin, Aiken &amp; Buddo (2016) with </w:t>
      </w:r>
      <m:oMath>
        <m:sSup>
          <m:sSupPr>
            <m:ctrlPr>
              <w:rPr>
                <w:rFonts w:ascii="Cambria Math" w:hAnsi="Cambria Math" w:cs="Times New Roman"/>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r>
          <w:rPr>
            <w:rFonts w:ascii="Cambria Math" w:hAnsi="Cambria Math" w:cs="Times New Roman"/>
            <w:sz w:val="22"/>
            <w:szCs w:val="22"/>
          </w:rPr>
          <m:t>=0.8715</m:t>
        </m:r>
      </m:oMath>
      <w:r w:rsidRPr="00181CAC">
        <w:rPr>
          <w:rFonts w:ascii="Times New Roman" w:hAnsi="Times New Roman" w:cs="Times New Roman"/>
          <w:sz w:val="22"/>
          <w:szCs w:val="22"/>
        </w:rPr>
        <w:t xml:space="preserve">, while Sabido-Itza et al. (2016) reported the highest value at </w:t>
      </w:r>
      <m:oMath>
        <m:sSup>
          <m:sSupPr>
            <m:ctrlPr>
              <w:rPr>
                <w:rFonts w:ascii="Cambria Math" w:hAnsi="Cambria Math" w:cs="Times New Roman"/>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r>
          <w:rPr>
            <w:rFonts w:ascii="Cambria Math" w:hAnsi="Cambria Math" w:cs="Times New Roman"/>
            <w:sz w:val="22"/>
            <w:szCs w:val="22"/>
          </w:rPr>
          <m:t>=0.9907</m:t>
        </m:r>
      </m:oMath>
      <w:r w:rsidRPr="00181CAC">
        <w:rPr>
          <w:rFonts w:ascii="Times New Roman" w:hAnsi="Times New Roman" w:cs="Times New Roman"/>
          <w:sz w:val="22"/>
          <w:szCs w:val="22"/>
        </w:rPr>
        <w:t>. Reviewed studies presented information for organisms obtained at depths between 0.5 and 57 m. Two studies (Aguilar-Perera &amp; Quijano-Puerto, 2016; Chin, Aiken &amp; Buddo, 2016) explicitly stated that their organisms were sampled with pole spears. Five studies (Barbour et al., 2011; Fogg et al., 2013; Edwards, Frazer &amp; Jacoby, 2014; Sandel et al., 2015; Sabido-Itza et al., 2016) mentioned that some of their organisms were obtained with pole spears (or other type of harpoon). A single study (de Leon et al., 2013) did not specify how organisms were sampled.</w:t>
      </w:r>
    </w:p>
    <w:p w14:paraId="54125F58" w14:textId="77777777" w:rsidR="00FD5778"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Parameters from models fit to males or females exclusively tend to have a higher steepness (</w:t>
      </w:r>
      <w:r w:rsidRPr="00181CAC">
        <w:rPr>
          <w:rFonts w:ascii="Times New Roman" w:hAnsi="Times New Roman" w:cs="Times New Roman"/>
          <w:i/>
          <w:sz w:val="22"/>
          <w:szCs w:val="22"/>
        </w:rPr>
        <w:t>i.e.</w:t>
      </w:r>
      <w:r w:rsidRPr="00181CAC">
        <w:rPr>
          <w:rFonts w:ascii="Times New Roman" w:hAnsi="Times New Roman" w:cs="Times New Roman"/>
          <w:sz w:val="22"/>
          <w:szCs w:val="22"/>
        </w:rPr>
        <w:t xml:space="preserve"> higher allometric parameter), with mean </w:t>
      </w:r>
      <m:oMath>
        <m:r>
          <w:rPr>
            <w:rFonts w:ascii="Cambria Math" w:hAnsi="Cambria Math" w:cs="Times New Roman"/>
            <w:sz w:val="22"/>
            <w:szCs w:val="22"/>
          </w:rPr>
          <m:t>±</m:t>
        </m:r>
      </m:oMath>
      <w:r w:rsidRPr="00181CAC">
        <w:rPr>
          <w:rFonts w:ascii="Times New Roman" w:hAnsi="Times New Roman" w:cs="Times New Roman"/>
          <w:sz w:val="22"/>
          <w:szCs w:val="22"/>
        </w:rPr>
        <w:t xml:space="preserve"> standard deviation values of </w:t>
      </w:r>
      <m:oMath>
        <m:r>
          <w:rPr>
            <w:rFonts w:ascii="Cambria Math" w:hAnsi="Cambria Math" w:cs="Times New Roman"/>
            <w:sz w:val="22"/>
            <w:szCs w:val="22"/>
          </w:rPr>
          <m:t>b=3.27±0.06</m:t>
        </m:r>
      </m:oMath>
      <w:r w:rsidRPr="00181CAC">
        <w:rPr>
          <w:rFonts w:ascii="Times New Roman" w:hAnsi="Times New Roman" w:cs="Times New Roman"/>
          <w:sz w:val="22"/>
          <w:szCs w:val="22"/>
        </w:rPr>
        <w:t xml:space="preserve"> and </w:t>
      </w:r>
      <m:oMath>
        <m:r>
          <w:rPr>
            <w:rFonts w:ascii="Cambria Math" w:hAnsi="Cambria Math" w:cs="Times New Roman"/>
            <w:sz w:val="22"/>
            <w:szCs w:val="22"/>
          </w:rPr>
          <m:t>b=3.31±0.23</m:t>
        </m:r>
      </m:oMath>
      <w:r w:rsidRPr="00181CAC">
        <w:rPr>
          <w:rFonts w:ascii="Times New Roman" w:hAnsi="Times New Roman" w:cs="Times New Roman"/>
          <w:sz w:val="22"/>
          <w:szCs w:val="22"/>
        </w:rPr>
        <w:t xml:space="preserve"> for males and females respectively, compared to parameters from models for pooled genders with a mean </w:t>
      </w:r>
      <m:oMath>
        <m:r>
          <w:rPr>
            <w:rFonts w:ascii="Cambria Math" w:hAnsi="Cambria Math" w:cs="Times New Roman"/>
            <w:sz w:val="22"/>
            <w:szCs w:val="22"/>
          </w:rPr>
          <m:t>±</m:t>
        </m:r>
      </m:oMath>
      <w:r w:rsidRPr="00181CAC">
        <w:rPr>
          <w:rFonts w:ascii="Times New Roman" w:hAnsi="Times New Roman" w:cs="Times New Roman"/>
          <w:sz w:val="22"/>
          <w:szCs w:val="22"/>
        </w:rPr>
        <w:t xml:space="preserve"> standard deviation value of </w:t>
      </w:r>
      <m:oMath>
        <m:r>
          <w:rPr>
            <w:rFonts w:ascii="Cambria Math" w:hAnsi="Cambria Math" w:cs="Times New Roman"/>
            <w:sz w:val="22"/>
            <w:szCs w:val="22"/>
          </w:rPr>
          <m:t>b=3.09±0.22</m:t>
        </m:r>
      </m:oMath>
      <w:r w:rsidRPr="00181CAC">
        <w:rPr>
          <w:rFonts w:ascii="Times New Roman" w:hAnsi="Times New Roman" w:cs="Times New Roman"/>
          <w:sz w:val="22"/>
          <w:szCs w:val="22"/>
        </w:rPr>
        <w:t>. In the case of the ponderal index (</w:t>
      </w:r>
      <m:oMath>
        <m:r>
          <w:rPr>
            <w:rFonts w:ascii="Cambria Math" w:hAnsi="Cambria Math" w:cs="Times New Roman"/>
            <w:sz w:val="22"/>
            <w:szCs w:val="22"/>
          </w:rPr>
          <m:t>a</m:t>
        </m:r>
      </m:oMath>
      <w:r w:rsidRPr="00181CAC">
        <w:rPr>
          <w:rFonts w:ascii="Times New Roman" w:hAnsi="Times New Roman" w:cs="Times New Roman"/>
          <w:sz w:val="22"/>
          <w:szCs w:val="22"/>
        </w:rPr>
        <w:t xml:space="preserve">) and its </w:t>
      </w:r>
      <m:oMath>
        <m:r>
          <w:rPr>
            <w:rFonts w:ascii="Cambria Math" w:hAnsi="Cambria Math" w:cs="Times New Roman"/>
            <w:sz w:val="22"/>
            <w:szCs w:val="22"/>
          </w:rPr>
          <m:t>lo</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10</m:t>
            </m:r>
          </m:sub>
        </m:sSub>
      </m:oMath>
      <w:r w:rsidRPr="00181CAC">
        <w:rPr>
          <w:rFonts w:ascii="Times New Roman" w:hAnsi="Times New Roman" w:cs="Times New Roman"/>
          <w:sz w:val="22"/>
          <w:szCs w:val="22"/>
        </w:rPr>
        <w:t xml:space="preserve"> transformed parameter (</w:t>
      </w:r>
      <m:oMath>
        <m:r>
          <w:rPr>
            <w:rFonts w:ascii="Cambria Math" w:hAnsi="Cambria Math" w:cs="Times New Roman"/>
            <w:sz w:val="22"/>
            <w:szCs w:val="22"/>
          </w:rPr>
          <m:t>c</m:t>
        </m:r>
      </m:oMath>
      <w:r w:rsidRPr="00181CAC">
        <w:rPr>
          <w:rFonts w:ascii="Times New Roman" w:hAnsi="Times New Roman" w:cs="Times New Roman"/>
          <w:sz w:val="22"/>
          <w:szCs w:val="22"/>
        </w:rPr>
        <w:t>), values were higher for parameters for pooled genders. Figure 4 shows the predicted weights for organisms within the size range of these study using the 14 parameters previously described.</w:t>
      </w:r>
    </w:p>
    <w:p w14:paraId="5FE0A096" w14:textId="77777777" w:rsidR="00FD5778" w:rsidRPr="00181CAC" w:rsidRDefault="00FD5778" w:rsidP="00FD5778">
      <w:pPr>
        <w:pStyle w:val="BodyText"/>
        <w:rPr>
          <w:rFonts w:ascii="Times New Roman" w:hAnsi="Times New Roman" w:cs="Times New Roman"/>
          <w:sz w:val="22"/>
          <w:szCs w:val="22"/>
        </w:rPr>
      </w:pPr>
      <w:r w:rsidRPr="00181CAC">
        <w:rPr>
          <w:rFonts w:ascii="Times New Roman" w:hAnsi="Times New Roman" w:cs="Times New Roman"/>
          <w:sz w:val="22"/>
          <w:szCs w:val="22"/>
        </w:rPr>
        <w:t xml:space="preserve">There were significant differences in expected-to-observed weight ratios estimated for each pair of parameters (F(13, 1512) = 39.28; p &lt; 0.05). From all allometric parameters reviewed, those of Edwards, Frazer &amp; Jacoby (2014) provided the lowest weight estimates, with an expected-to-observed weight ratio of 0.98 </w:t>
      </w:r>
      <m:oMath>
        <m:r>
          <w:rPr>
            <w:rFonts w:ascii="Cambria Math" w:hAnsi="Cambria Math" w:cs="Times New Roman"/>
            <w:sz w:val="22"/>
            <w:szCs w:val="22"/>
          </w:rPr>
          <m:t>±</m:t>
        </m:r>
      </m:oMath>
      <w:r w:rsidRPr="00181CAC">
        <w:rPr>
          <w:rFonts w:ascii="Times New Roman" w:hAnsi="Times New Roman" w:cs="Times New Roman"/>
          <w:sz w:val="22"/>
          <w:szCs w:val="22"/>
        </w:rPr>
        <w:t xml:space="preserve"> 0.23 (mean </w:t>
      </w:r>
      <m:oMath>
        <m:r>
          <w:rPr>
            <w:rFonts w:ascii="Cambria Math" w:hAnsi="Cambria Math" w:cs="Times New Roman"/>
            <w:sz w:val="22"/>
            <w:szCs w:val="22"/>
          </w:rPr>
          <m:t>±</m:t>
        </m:r>
      </m:oMath>
      <w:r w:rsidRPr="00181CAC">
        <w:rPr>
          <w:rFonts w:ascii="Times New Roman" w:hAnsi="Times New Roman" w:cs="Times New Roman"/>
          <w:sz w:val="22"/>
          <w:szCs w:val="22"/>
        </w:rPr>
        <w:t xml:space="preserve"> SD). On the other hand, Barbour et al. (2011) yielded the highest weight estimates, with a mean (</w:t>
      </w:r>
      <m:oMath>
        <m:r>
          <w:rPr>
            <w:rFonts w:ascii="Cambria Math" w:hAnsi="Cambria Math" w:cs="Times New Roman"/>
            <w:sz w:val="22"/>
            <w:szCs w:val="22"/>
          </w:rPr>
          <m:t>±</m:t>
        </m:r>
      </m:oMath>
      <w:r w:rsidRPr="00181CAC">
        <w:rPr>
          <w:rFonts w:ascii="Times New Roman" w:hAnsi="Times New Roman" w:cs="Times New Roman"/>
          <w:sz w:val="22"/>
          <w:szCs w:val="22"/>
        </w:rPr>
        <w:t xml:space="preserve"> SD) expected-to-observed weight ratio of 1.76 </w:t>
      </w:r>
      <m:oMath>
        <m:r>
          <w:rPr>
            <w:rFonts w:ascii="Cambria Math" w:hAnsi="Cambria Math" w:cs="Times New Roman"/>
            <w:sz w:val="22"/>
            <w:szCs w:val="22"/>
          </w:rPr>
          <m:t>±</m:t>
        </m:r>
      </m:oMath>
      <w:r w:rsidRPr="00181CAC">
        <w:rPr>
          <w:rFonts w:ascii="Times New Roman" w:hAnsi="Times New Roman" w:cs="Times New Roman"/>
          <w:sz w:val="22"/>
          <w:szCs w:val="22"/>
        </w:rPr>
        <w:t xml:space="preserve"> 0.50. Predicted-to-observed weight ratios and groups identified by Tukey's HSD (</w:t>
      </w:r>
      <m:oMath>
        <m:r>
          <w:rPr>
            <w:rFonts w:ascii="Cambria Math" w:hAnsi="Cambria Math" w:cs="Times New Roman"/>
            <w:sz w:val="22"/>
            <w:szCs w:val="22"/>
          </w:rPr>
          <m:t>α=0.05</m:t>
        </m:r>
      </m:oMath>
      <w:r w:rsidRPr="00181CAC">
        <w:rPr>
          <w:rFonts w:ascii="Times New Roman" w:hAnsi="Times New Roman" w:cs="Times New Roman"/>
          <w:sz w:val="22"/>
          <w:szCs w:val="22"/>
        </w:rPr>
        <w:t>) are presented in Figure 5.</w:t>
      </w:r>
    </w:p>
    <w:p w14:paraId="477D90BB" w14:textId="77777777" w:rsidR="00FD5778" w:rsidRDefault="00FD5778">
      <w:pPr>
        <w:pStyle w:val="BodyText"/>
        <w:rPr>
          <w:rFonts w:ascii="Times New Roman" w:hAnsi="Times New Roman" w:cs="Times New Roman"/>
          <w:sz w:val="22"/>
          <w:szCs w:val="22"/>
        </w:rPr>
      </w:pPr>
    </w:p>
    <w:p w14:paraId="37262189" w14:textId="77777777" w:rsidR="00FD5778" w:rsidRDefault="00FD5778" w:rsidP="00FD5778">
      <w:pPr>
        <w:pStyle w:val="BodyText"/>
      </w:pPr>
      <w:r>
        <w:br w:type="page"/>
      </w:r>
    </w:p>
    <w:p w14:paraId="4CE1692C" w14:textId="77777777" w:rsidR="00F308C0" w:rsidRPr="00181CAC" w:rsidRDefault="00F308C0">
      <w:pPr>
        <w:pStyle w:val="BodyText"/>
        <w:rPr>
          <w:rFonts w:ascii="Times New Roman" w:hAnsi="Times New Roman" w:cs="Times New Roman"/>
          <w:sz w:val="22"/>
          <w:szCs w:val="22"/>
        </w:rPr>
      </w:pPr>
    </w:p>
    <w:p w14:paraId="7E8CA61B" w14:textId="77777777" w:rsidR="00F308C0" w:rsidRPr="00181CAC" w:rsidRDefault="00166660">
      <w:pPr>
        <w:pStyle w:val="FigurewithCaption"/>
        <w:rPr>
          <w:rFonts w:ascii="Times New Roman" w:hAnsi="Times New Roman" w:cs="Times New Roman"/>
          <w:sz w:val="22"/>
          <w:szCs w:val="22"/>
        </w:rPr>
      </w:pPr>
      <w:r w:rsidRPr="00181CAC">
        <w:rPr>
          <w:rFonts w:ascii="Times New Roman" w:hAnsi="Times New Roman" w:cs="Times New Roman"/>
          <w:noProof/>
          <w:sz w:val="22"/>
          <w:szCs w:val="22"/>
          <w:lang w:val="es-ES" w:eastAsia="es-ES"/>
        </w:rPr>
        <w:drawing>
          <wp:inline distT="0" distB="0" distL="0" distR="0" wp14:anchorId="0F35D9B8" wp14:editId="1FEE1E3E">
            <wp:extent cx="5334000" cy="4000500"/>
            <wp:effectExtent l="0" t="0" r="0" b="0"/>
            <wp:docPr id="4" name="Picture" descr="Length-weight relationships (n = 14) for eight studies, this study, and Fishbase. Colors indicate studies from which the parameters were extracted. Solid lines indicate that the fit was performed for males and females pooled together. Dotted lines indicate that the regression was performed on females, and dashed lines indicate it was performed for males."/>
            <wp:cNvGraphicFramePr/>
            <a:graphic xmlns:a="http://schemas.openxmlformats.org/drawingml/2006/main">
              <a:graphicData uri="http://schemas.openxmlformats.org/drawingml/2006/picture">
                <pic:pic xmlns:pic="http://schemas.openxmlformats.org/drawingml/2006/picture">
                  <pic:nvPicPr>
                    <pic:cNvPr id="0" name="Picture" descr="Manuscript_files/figure-docx/review%20plots-1.png"/>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p w14:paraId="74CD53F0" w14:textId="77777777" w:rsidR="00F308C0" w:rsidRPr="007C7556" w:rsidRDefault="00FD5778" w:rsidP="00FD5778">
      <w:pPr>
        <w:pStyle w:val="ImageCaption"/>
        <w:jc w:val="center"/>
        <w:rPr>
          <w:rFonts w:ascii="Times New Roman" w:hAnsi="Times New Roman" w:cs="Times New Roman"/>
          <w:i w:val="0"/>
          <w:sz w:val="20"/>
          <w:szCs w:val="22"/>
        </w:rPr>
      </w:pPr>
      <w:r w:rsidRPr="007C7556">
        <w:rPr>
          <w:rFonts w:ascii="Times New Roman" w:hAnsi="Times New Roman" w:cs="Times New Roman"/>
          <w:i w:val="0"/>
          <w:sz w:val="20"/>
          <w:szCs w:val="22"/>
        </w:rPr>
        <w:t xml:space="preserve">Figure 4 - </w:t>
      </w:r>
      <w:r w:rsidR="00166660" w:rsidRPr="007C7556">
        <w:rPr>
          <w:rFonts w:ascii="Times New Roman" w:hAnsi="Times New Roman" w:cs="Times New Roman"/>
          <w:i w:val="0"/>
          <w:sz w:val="20"/>
          <w:szCs w:val="22"/>
        </w:rPr>
        <w:t>Length-weight relationships (n = 14) for eight studies, this study, and Fishbase. Colors indicate studies from which the parameters were extracted. Solid lines indicate that the fit was performed for males and females pooled together. Dotted lines indicate that the regression was performed on females, and dashed lines indicate it was performed for males.</w:t>
      </w:r>
    </w:p>
    <w:p w14:paraId="041A2164" w14:textId="77777777" w:rsidR="00F308C0" w:rsidRPr="00181CAC" w:rsidRDefault="00166660">
      <w:pPr>
        <w:pStyle w:val="FigurewithCaption"/>
        <w:rPr>
          <w:rFonts w:ascii="Times New Roman" w:hAnsi="Times New Roman" w:cs="Times New Roman"/>
          <w:sz w:val="22"/>
          <w:szCs w:val="22"/>
        </w:rPr>
      </w:pPr>
      <w:r w:rsidRPr="00181CAC">
        <w:rPr>
          <w:rFonts w:ascii="Times New Roman" w:hAnsi="Times New Roman" w:cs="Times New Roman"/>
          <w:noProof/>
          <w:sz w:val="22"/>
          <w:szCs w:val="22"/>
          <w:lang w:val="es-ES" w:eastAsia="es-ES"/>
        </w:rPr>
        <w:lastRenderedPageBreak/>
        <w:drawing>
          <wp:inline distT="0" distB="0" distL="0" distR="0" wp14:anchorId="0D0B056C" wp14:editId="7ADBABFD">
            <wp:extent cx="5334000" cy="4000500"/>
            <wp:effectExtent l="0" t="0" r="0" b="0"/>
            <wp:docPr id="5" name="Picture" descr=". Box and whiskers plot showing the distribution of predicted to observed biomass ratios for 14 pairs of allometric parameters. Lines indicate median values, circles indicate mean values, notches represent 95% confidence intervals arround the median, lower and upper hinges correspond to the first and third quartiles, whiskers extend to the largest and lowes values within 1.5 inter-quartile range of the hinge, small points represent outliers further away than the whiskers. Like letters indicate values that do not differ significantly (Tukey's HSD; p &lt; 0.05)."/>
            <wp:cNvGraphicFramePr/>
            <a:graphic xmlns:a="http://schemas.openxmlformats.org/drawingml/2006/main">
              <a:graphicData uri="http://schemas.openxmlformats.org/drawingml/2006/picture">
                <pic:pic xmlns:pic="http://schemas.openxmlformats.org/drawingml/2006/picture">
                  <pic:nvPicPr>
                    <pic:cNvPr id="0" name="Picture" descr="Manuscript_files/figure-docx/plot%20comparing%20predictions-1.png"/>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p>
    <w:p w14:paraId="797FAEE6" w14:textId="77777777" w:rsidR="00F308C0" w:rsidRPr="007C7556" w:rsidRDefault="007C7556" w:rsidP="007C7556">
      <w:pPr>
        <w:pStyle w:val="ImageCaption"/>
        <w:jc w:val="center"/>
        <w:rPr>
          <w:rFonts w:ascii="Times New Roman" w:hAnsi="Times New Roman" w:cs="Times New Roman"/>
          <w:i w:val="0"/>
          <w:sz w:val="20"/>
          <w:szCs w:val="22"/>
        </w:rPr>
      </w:pPr>
      <w:r w:rsidRPr="007C7556">
        <w:rPr>
          <w:rFonts w:ascii="Times New Roman" w:hAnsi="Times New Roman" w:cs="Times New Roman"/>
          <w:i w:val="0"/>
          <w:sz w:val="20"/>
          <w:szCs w:val="22"/>
        </w:rPr>
        <w:t xml:space="preserve">Figure 5 - </w:t>
      </w:r>
      <w:r w:rsidR="00166660" w:rsidRPr="007C7556">
        <w:rPr>
          <w:rFonts w:ascii="Times New Roman" w:hAnsi="Times New Roman" w:cs="Times New Roman"/>
          <w:i w:val="0"/>
          <w:sz w:val="20"/>
          <w:szCs w:val="22"/>
        </w:rPr>
        <w:t>Box and whiskers plot showing the distribution of predicted to observed biomass ratios for 14 pairs of allometric parameters. Lines indicate median values, circles indicate mean values, notches represent 95% confidence intervals arround the median, lower and upper hinges correspond to the first and third quartiles, whiskers extend to the largest and lowes values within 1.5 inter-quartile range of the hinge, small points represent outliers further away than the whiskers. Like letters indicate values that do not differ significantly (Tukey's HSD; p &lt; 0.05).</w:t>
      </w:r>
    </w:p>
    <w:p w14:paraId="3265A8E3" w14:textId="77777777" w:rsidR="00F308C0" w:rsidRPr="00181CAC" w:rsidRDefault="00166660">
      <w:pPr>
        <w:pStyle w:val="Heading1"/>
        <w:rPr>
          <w:rFonts w:ascii="Times New Roman" w:hAnsi="Times New Roman" w:cs="Times New Roman"/>
          <w:sz w:val="22"/>
          <w:szCs w:val="22"/>
        </w:rPr>
      </w:pPr>
      <w:bookmarkStart w:id="28" w:name="discussion"/>
      <w:bookmarkEnd w:id="28"/>
      <w:r w:rsidRPr="00181CAC">
        <w:rPr>
          <w:rFonts w:ascii="Times New Roman" w:hAnsi="Times New Roman" w:cs="Times New Roman"/>
          <w:sz w:val="22"/>
          <w:szCs w:val="22"/>
        </w:rPr>
        <w:t>Discussion</w:t>
      </w:r>
    </w:p>
    <w:p w14:paraId="010CE5B5" w14:textId="77777777" w:rsidR="00F308C0" w:rsidRPr="00181CAC" w:rsidRDefault="00166660">
      <w:pPr>
        <w:pStyle w:val="FirstParagraph"/>
        <w:rPr>
          <w:rFonts w:ascii="Times New Roman" w:hAnsi="Times New Roman" w:cs="Times New Roman"/>
          <w:sz w:val="22"/>
          <w:szCs w:val="22"/>
        </w:rPr>
      </w:pPr>
      <w:r w:rsidRPr="00181CAC">
        <w:rPr>
          <w:rFonts w:ascii="Times New Roman" w:hAnsi="Times New Roman" w:cs="Times New Roman"/>
          <w:sz w:val="22"/>
          <w:szCs w:val="22"/>
        </w:rPr>
        <w:t>This study provides the first pair of allometric growth parameters specific to the Central Mexican Caribbean, complementing other studies performed in Mexican waters in the Alacranes Reef (Aguilar-Perera &amp; Quijano-Puerto, 2016) and Xcalak National Park (Sabido-Itza et al., 2016). By using hand nets instead of spears, we are able to sample a wider range of sizes often ignored by pole spear samples, allowing us to include smaller organisms. Estimating parameters by including smaller organisms ensures better estimation of weight for smaller sizes. This is especially important when biomass is calculated from visual census, where small organisms can be registered. Thus, this study also increases certainty in weight estimation of small organisms.</w:t>
      </w:r>
    </w:p>
    <w:p w14:paraId="66D5110A" w14:textId="77777777"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 xml:space="preserve">The length-weight coefficients estimated in this study were within the range identified by studies in other regions (Barbour et al., 2011; de Leon et al., 2013; Fogg et al., 2013; Edwards, Frazer &amp; Jacoby, 2014; Sandel et al., 2015; Aguilar-Perera &amp; Quijano-Puerto, 2016; Chin, Aiken &amp; Buddo, 2016; Sabido-Itza et al., 2016). However, the ones presented here provide lower weight estimates for a same length. Until about TL = 200 mm, there are no appreciable differences between the parameters for organisms from the Mexican Caribbean and those for little Cayman (Edwards, Frazer &amp; Jacoby, 2014) and Jamaica (Chin, Aiken &amp; Buddo, 2016). Yet, for larger organisms (TL &gt; </w:t>
      </w:r>
      <w:r w:rsidRPr="00181CAC">
        <w:rPr>
          <w:rFonts w:ascii="Times New Roman" w:hAnsi="Times New Roman" w:cs="Times New Roman"/>
          <w:sz w:val="22"/>
          <w:szCs w:val="22"/>
        </w:rPr>
        <w:lastRenderedPageBreak/>
        <w:t xml:space="preserve">270 mm) parameters from Costa Rica (Sandel et al., 2015) and Bonaire (de Leon et al., 2013) provide similar estimates to those from this study. Conversely, these same studies tend to estimate higher weights ---as compared to the ones reported here--- for smaller organisms, likely due to the lack of small organisms in the samples used to estimate their parameters. </w:t>
      </w:r>
      <w:r w:rsidR="000B226A" w:rsidRPr="00181CAC">
        <w:rPr>
          <w:rFonts w:ascii="Times New Roman" w:hAnsi="Times New Roman" w:cs="Times New Roman"/>
          <w:sz w:val="22"/>
          <w:szCs w:val="22"/>
        </w:rPr>
        <w:t>Whenever</w:t>
      </w:r>
      <w:r w:rsidRPr="00181CAC">
        <w:rPr>
          <w:rFonts w:ascii="Times New Roman" w:hAnsi="Times New Roman" w:cs="Times New Roman"/>
          <w:sz w:val="22"/>
          <w:szCs w:val="22"/>
        </w:rPr>
        <w:t xml:space="preserve"> possible, future works should consider the use of hand nets to obtain the samples not only for studies on weight-at-length, but also diet, behavior and life history, where length can be an important factor.</w:t>
      </w:r>
    </w:p>
    <w:p w14:paraId="16FBA6FF" w14:textId="77777777"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 xml:space="preserve">There are evident differences in weight-at-length between organisms from the Caribbean and Gulf of Mexico / North-Western Atlantic. Weight estimates with parameters from the Gulf of Mexico and North-Western Atlantic (Barbour et al., 2011; Fogg et al., 2013; Aguilar-Perera &amp; Quijano-Puerto, 2016; Sabido-Itza et al., 2016) tend to be higher than those from the Caribbean (de Leon et al., 2013; Edwards, Frazer &amp; Jacoby, 2014; Sandel et al., 2015; Chin, Aiken &amp; Buddo, 2016), except for the ones from Xcalak National Park, Mexico (Sabido-Itza et al., 2016). This indicates that there are differences between lionfish across the invasion range. Similar regional variation exist for age-at-length relationships of lionfish (Fogg et al., 2015). </w:t>
      </w:r>
      <w:commentRangeStart w:id="29"/>
      <w:r w:rsidRPr="00181CAC">
        <w:rPr>
          <w:rFonts w:ascii="Times New Roman" w:hAnsi="Times New Roman" w:cs="Times New Roman"/>
          <w:sz w:val="22"/>
          <w:szCs w:val="22"/>
        </w:rPr>
        <w:t>These</w:t>
      </w:r>
      <w:commentRangeEnd w:id="29"/>
      <w:r w:rsidR="000E6452">
        <w:rPr>
          <w:rStyle w:val="CommentReference"/>
        </w:rPr>
        <w:commentReference w:id="29"/>
      </w:r>
      <w:r w:rsidRPr="00181CAC">
        <w:rPr>
          <w:rFonts w:ascii="Times New Roman" w:hAnsi="Times New Roman" w:cs="Times New Roman"/>
          <w:sz w:val="22"/>
          <w:szCs w:val="22"/>
        </w:rPr>
        <w:t xml:space="preserve"> differences can have major implications in management, especially when estimating biomass available for harvest or predicting effects on local ecosystems, or evaluating the effectiveness of removal programs. Using site-specific values provides a more accurate estimate of fish biomass. Future research should try to use, to the extent possible, parameters calculated for their region, or use different parameters to provide upper and lower bounds in their results. At the same time, this highlights the need for more basic research that furthers our understanding of lionfish biology. To better manageme the invasion, we must perform research that can describe biologically important information of lionfish throughout its invasion range (Johnson &amp; Swenarton, 2016).</w:t>
      </w:r>
    </w:p>
    <w:p w14:paraId="4F4234F7" w14:textId="77777777" w:rsidR="00F308C0" w:rsidRPr="00181CAC" w:rsidRDefault="00166660">
      <w:pPr>
        <w:pStyle w:val="BodyText"/>
        <w:rPr>
          <w:rFonts w:ascii="Times New Roman" w:hAnsi="Times New Roman" w:cs="Times New Roman"/>
          <w:sz w:val="22"/>
          <w:szCs w:val="22"/>
        </w:rPr>
      </w:pPr>
      <w:r w:rsidRPr="00181CAC">
        <w:rPr>
          <w:rFonts w:ascii="Times New Roman" w:hAnsi="Times New Roman" w:cs="Times New Roman"/>
          <w:sz w:val="22"/>
          <w:szCs w:val="22"/>
        </w:rPr>
        <w:t>While performing the literature review, it was often unclear if parameters were presented for eq.1 or eq. 3. Sometimes, they were even mislabeled and yielded senseless results when using the suggested conversion equation. On other cases, parameters were said to be reported for mm-to-gr conversions, when they were actually reported as cm-to-gr conversions. Perhaps these minor discrepancies can be easily solved by the trained eye, but why should they exist in the first place? It is important that we report our information in a standard way, making it readily available for other researchers and managers. In this particular case, I provide my humble opinion through 5 guidelines to report allometric parameters:</w:t>
      </w:r>
    </w:p>
    <w:p w14:paraId="39F6C7A4" w14:textId="77777777" w:rsidR="00F308C0" w:rsidRPr="00181CAC" w:rsidRDefault="00166660">
      <w:pPr>
        <w:numPr>
          <w:ilvl w:val="0"/>
          <w:numId w:val="3"/>
        </w:numPr>
        <w:rPr>
          <w:rFonts w:ascii="Times New Roman" w:hAnsi="Times New Roman" w:cs="Times New Roman"/>
          <w:sz w:val="22"/>
          <w:szCs w:val="22"/>
        </w:rPr>
      </w:pPr>
      <w:r w:rsidRPr="00181CAC">
        <w:rPr>
          <w:rFonts w:ascii="Times New Roman" w:hAnsi="Times New Roman" w:cs="Times New Roman"/>
          <w:sz w:val="22"/>
          <w:szCs w:val="22"/>
        </w:rPr>
        <w:t xml:space="preserve">Be explicit in the methods section. What may seem obvious to you as an author ---because you have been deeply immersed throughout the process--- may not be clear to the reader. Specify any transformation performed on the data. When using log-transformations, mention the base used to transform. Do not assume that "data were log-transformed" means </w:t>
      </w:r>
      <m:oMath>
        <m:r>
          <w:rPr>
            <w:rFonts w:ascii="Cambria Math" w:hAnsi="Cambria Math" w:cs="Times New Roman"/>
            <w:sz w:val="22"/>
            <w:szCs w:val="22"/>
          </w:rPr>
          <m:t>lo</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10</m:t>
            </m:r>
          </m:sub>
        </m:sSub>
        <m:r>
          <w:rPr>
            <w:rFonts w:ascii="Cambria Math" w:hAnsi="Cambria Math" w:cs="Times New Roman"/>
            <w:sz w:val="22"/>
            <w:szCs w:val="22"/>
          </w:rPr>
          <m:t>(X)</m:t>
        </m:r>
      </m:oMath>
      <w:r w:rsidRPr="00181CAC">
        <w:rPr>
          <w:rFonts w:ascii="Times New Roman" w:hAnsi="Times New Roman" w:cs="Times New Roman"/>
          <w:sz w:val="22"/>
          <w:szCs w:val="22"/>
        </w:rPr>
        <w:t xml:space="preserve">. These assumptions vary across disciplines and software and can be a source of confusion. For example, in biology we often assume "log-transformed" indicates the use of base 10, however in R the proper command is </w:t>
      </w:r>
      <w:r w:rsidRPr="00181CAC">
        <w:rPr>
          <w:rStyle w:val="VerbatimChar"/>
          <w:rFonts w:ascii="Times New Roman" w:hAnsi="Times New Roman" w:cs="Times New Roman"/>
          <w:szCs w:val="22"/>
        </w:rPr>
        <w:t>log10()</w:t>
      </w:r>
      <w:r w:rsidRPr="00181CAC">
        <w:rPr>
          <w:rFonts w:ascii="Times New Roman" w:hAnsi="Times New Roman" w:cs="Times New Roman"/>
          <w:sz w:val="22"/>
          <w:szCs w:val="22"/>
        </w:rPr>
        <w:t xml:space="preserve"> and not </w:t>
      </w:r>
      <w:r w:rsidRPr="00181CAC">
        <w:rPr>
          <w:rStyle w:val="VerbatimChar"/>
          <w:rFonts w:ascii="Times New Roman" w:hAnsi="Times New Roman" w:cs="Times New Roman"/>
          <w:szCs w:val="22"/>
        </w:rPr>
        <w:t>log()</w:t>
      </w:r>
      <w:r w:rsidRPr="00181CAC">
        <w:rPr>
          <w:rFonts w:ascii="Times New Roman" w:hAnsi="Times New Roman" w:cs="Times New Roman"/>
          <w:sz w:val="22"/>
          <w:szCs w:val="22"/>
        </w:rPr>
        <w:t xml:space="preserve">, which uses base </w:t>
      </w:r>
      <m:oMath>
        <m:r>
          <w:rPr>
            <w:rFonts w:ascii="Cambria Math" w:hAnsi="Cambria Math" w:cs="Times New Roman"/>
            <w:sz w:val="22"/>
            <w:szCs w:val="22"/>
          </w:rPr>
          <m:t>e</m:t>
        </m:r>
      </m:oMath>
      <w:r w:rsidRPr="00181CAC">
        <w:rPr>
          <w:rFonts w:ascii="Times New Roman" w:hAnsi="Times New Roman" w:cs="Times New Roman"/>
          <w:sz w:val="22"/>
          <w:szCs w:val="22"/>
        </w:rPr>
        <w:t>.</w:t>
      </w:r>
    </w:p>
    <w:p w14:paraId="4B55A53C" w14:textId="77777777" w:rsidR="00F308C0" w:rsidRPr="00181CAC" w:rsidRDefault="00166660">
      <w:pPr>
        <w:numPr>
          <w:ilvl w:val="0"/>
          <w:numId w:val="3"/>
        </w:numPr>
        <w:rPr>
          <w:rFonts w:ascii="Times New Roman" w:hAnsi="Times New Roman" w:cs="Times New Roman"/>
          <w:sz w:val="22"/>
          <w:szCs w:val="22"/>
        </w:rPr>
      </w:pPr>
      <w:r w:rsidRPr="00181CAC">
        <w:rPr>
          <w:rFonts w:ascii="Times New Roman" w:hAnsi="Times New Roman" w:cs="Times New Roman"/>
          <w:sz w:val="22"/>
          <w:szCs w:val="22"/>
        </w:rPr>
        <w:t>Use mm and gr to measure TL and TW, respectively. While conversion is always possible, we should aim at using standard units to report these parameters. If you prefer to use cm to gr conversions, that is certainly valid, but make sure to explicitly mention units when presenting the parameters.</w:t>
      </w:r>
    </w:p>
    <w:p w14:paraId="2FB0D3A7" w14:textId="77777777" w:rsidR="00F308C0" w:rsidRPr="00181CAC" w:rsidRDefault="00166660">
      <w:pPr>
        <w:numPr>
          <w:ilvl w:val="0"/>
          <w:numId w:val="3"/>
        </w:numPr>
        <w:rPr>
          <w:rFonts w:ascii="Times New Roman" w:hAnsi="Times New Roman" w:cs="Times New Roman"/>
          <w:sz w:val="22"/>
          <w:szCs w:val="22"/>
        </w:rPr>
      </w:pPr>
      <w:r w:rsidRPr="00181CAC">
        <w:rPr>
          <w:rFonts w:ascii="Times New Roman" w:hAnsi="Times New Roman" w:cs="Times New Roman"/>
          <w:sz w:val="22"/>
          <w:szCs w:val="22"/>
        </w:rPr>
        <w:t>Specify the equation for which parameters are presented by including an explicit example with the parameters substituted into it, as done by some of the papers reviewed (de Leon et al., 2013; Sandel et al., 2015; Chin, Aiken &amp; Buddo, 2016; Sabido-Itza et al., 2016). If possible, present the relationship in their exponential (eq. 1) and linear (eq. 3) forms.</w:t>
      </w:r>
    </w:p>
    <w:p w14:paraId="2DB473E1" w14:textId="77777777" w:rsidR="00F308C0" w:rsidRPr="00181CAC" w:rsidRDefault="00166660">
      <w:pPr>
        <w:numPr>
          <w:ilvl w:val="0"/>
          <w:numId w:val="3"/>
        </w:numPr>
        <w:rPr>
          <w:rFonts w:ascii="Times New Roman" w:hAnsi="Times New Roman" w:cs="Times New Roman"/>
          <w:sz w:val="22"/>
          <w:szCs w:val="22"/>
        </w:rPr>
      </w:pPr>
      <w:r w:rsidRPr="00181CAC">
        <w:rPr>
          <w:rFonts w:ascii="Times New Roman" w:hAnsi="Times New Roman" w:cs="Times New Roman"/>
          <w:sz w:val="22"/>
          <w:szCs w:val="22"/>
        </w:rPr>
        <w:lastRenderedPageBreak/>
        <w:t xml:space="preserve">Report standard errors and/or confidence intervals around the obtained estimates. Given that small changes in </w:t>
      </w:r>
      <m:oMath>
        <m:r>
          <w:rPr>
            <w:rFonts w:ascii="Cambria Math" w:hAnsi="Cambria Math" w:cs="Times New Roman"/>
            <w:sz w:val="22"/>
            <w:szCs w:val="22"/>
          </w:rPr>
          <m:t>a</m:t>
        </m:r>
      </m:oMath>
      <w:r w:rsidRPr="00181CAC">
        <w:rPr>
          <w:rFonts w:ascii="Times New Roman" w:hAnsi="Times New Roman" w:cs="Times New Roman"/>
          <w:sz w:val="22"/>
          <w:szCs w:val="22"/>
        </w:rPr>
        <w:t xml:space="preserve">, </w:t>
      </w:r>
      <m:oMath>
        <m:r>
          <w:rPr>
            <w:rFonts w:ascii="Cambria Math" w:hAnsi="Cambria Math" w:cs="Times New Roman"/>
            <w:sz w:val="22"/>
            <w:szCs w:val="22"/>
          </w:rPr>
          <m:t>c</m:t>
        </m:r>
      </m:oMath>
      <w:r w:rsidRPr="00181CAC">
        <w:rPr>
          <w:rFonts w:ascii="Times New Roman" w:hAnsi="Times New Roman" w:cs="Times New Roman"/>
          <w:sz w:val="22"/>
          <w:szCs w:val="22"/>
        </w:rPr>
        <w:t xml:space="preserve">, and </w:t>
      </w:r>
      <m:oMath>
        <m:r>
          <w:rPr>
            <w:rFonts w:ascii="Cambria Math" w:hAnsi="Cambria Math" w:cs="Times New Roman"/>
            <w:sz w:val="22"/>
            <w:szCs w:val="22"/>
          </w:rPr>
          <m:t>b</m:t>
        </m:r>
      </m:oMath>
      <w:r w:rsidRPr="00181CAC">
        <w:rPr>
          <w:rFonts w:ascii="Times New Roman" w:hAnsi="Times New Roman" w:cs="Times New Roman"/>
          <w:sz w:val="22"/>
          <w:szCs w:val="22"/>
        </w:rPr>
        <w:t xml:space="preserve"> can result in important changes in estimated weight, it is important that we report uncertainty around each parameter and not just general model fit and coefficient significance. Reporting uncertainty around parameters allows researchers and managers to include upper and lower bounds in their predictions.</w:t>
      </w:r>
    </w:p>
    <w:p w14:paraId="7ECE39C7" w14:textId="77777777" w:rsidR="00F308C0" w:rsidRPr="00181CAC" w:rsidRDefault="00166660">
      <w:pPr>
        <w:numPr>
          <w:ilvl w:val="0"/>
          <w:numId w:val="3"/>
        </w:numPr>
        <w:rPr>
          <w:rFonts w:ascii="Times New Roman" w:hAnsi="Times New Roman" w:cs="Times New Roman"/>
          <w:sz w:val="22"/>
          <w:szCs w:val="22"/>
        </w:rPr>
      </w:pPr>
      <w:r w:rsidRPr="00181CAC">
        <w:rPr>
          <w:rFonts w:ascii="Times New Roman" w:hAnsi="Times New Roman" w:cs="Times New Roman"/>
          <w:sz w:val="22"/>
          <w:szCs w:val="22"/>
        </w:rPr>
        <w:t>Make your data and code available. Even if this is not requited by the journal or publisher, you can use free cloud data storage services or third-party repositories to make your research accessible to others. Resources will always be limited and budget will rarely be enough. It is important that we take advantage of open science tools that promote the advancement of knowledge and foster collaboration. Ultimately, this promotes transparency, allows replicability of research, and advances science.</w:t>
      </w:r>
    </w:p>
    <w:p w14:paraId="488B8C97" w14:textId="77777777" w:rsidR="00F308C0" w:rsidRPr="00181CAC" w:rsidRDefault="00166660">
      <w:pPr>
        <w:pStyle w:val="FirstParagraph"/>
        <w:rPr>
          <w:rFonts w:ascii="Times New Roman" w:hAnsi="Times New Roman" w:cs="Times New Roman"/>
          <w:sz w:val="22"/>
          <w:szCs w:val="22"/>
        </w:rPr>
      </w:pPr>
      <w:r w:rsidRPr="00181CAC">
        <w:rPr>
          <w:rFonts w:ascii="Times New Roman" w:hAnsi="Times New Roman" w:cs="Times New Roman"/>
          <w:sz w:val="22"/>
          <w:szCs w:val="22"/>
        </w:rPr>
        <w:t>This study provides a new pair of allometric growth parameters for lionfish from the central Mexican Caribbean, where they exhibit different weight-at-length. Furthermore, regional differences in length-weight relationships were identified, highlighting the importance of using site-specific parameters.</w:t>
      </w:r>
    </w:p>
    <w:p w14:paraId="2C9D5C17" w14:textId="77777777" w:rsidR="00F308C0" w:rsidRPr="00181CAC" w:rsidRDefault="00166660">
      <w:pPr>
        <w:pStyle w:val="Heading1"/>
        <w:rPr>
          <w:rFonts w:ascii="Times New Roman" w:hAnsi="Times New Roman" w:cs="Times New Roman"/>
          <w:sz w:val="22"/>
          <w:szCs w:val="22"/>
        </w:rPr>
      </w:pPr>
      <w:bookmarkStart w:id="30" w:name="aknowledgements"/>
      <w:bookmarkEnd w:id="30"/>
      <w:r w:rsidRPr="00181CAC">
        <w:rPr>
          <w:rFonts w:ascii="Times New Roman" w:hAnsi="Times New Roman" w:cs="Times New Roman"/>
          <w:sz w:val="22"/>
          <w:szCs w:val="22"/>
        </w:rPr>
        <w:t>Aknowledgements</w:t>
      </w:r>
    </w:p>
    <w:p w14:paraId="2BE2B307" w14:textId="77777777" w:rsidR="00F308C0" w:rsidRPr="00181CAC" w:rsidRDefault="00166660">
      <w:pPr>
        <w:pStyle w:val="FirstParagraph"/>
        <w:rPr>
          <w:rFonts w:ascii="Times New Roman" w:hAnsi="Times New Roman" w:cs="Times New Roman"/>
          <w:sz w:val="22"/>
          <w:szCs w:val="22"/>
        </w:rPr>
      </w:pPr>
      <w:r w:rsidRPr="00181CAC">
        <w:rPr>
          <w:rFonts w:ascii="Times New Roman" w:hAnsi="Times New Roman" w:cs="Times New Roman"/>
          <w:sz w:val="22"/>
          <w:szCs w:val="22"/>
        </w:rPr>
        <w:t xml:space="preserve">I would like to thank thank Nils Van Der Haar and Michael Doodey as well as Guillermo Lotz-Cador who provided help to collect samples. </w:t>
      </w:r>
      <w:r w:rsidRPr="00884743">
        <w:rPr>
          <w:rFonts w:ascii="Times New Roman" w:hAnsi="Times New Roman" w:cs="Times New Roman"/>
          <w:sz w:val="22"/>
          <w:szCs w:val="22"/>
          <w:highlight w:val="yellow"/>
          <w:rPrChange w:id="31" w:author="Dr. Edgardo E. Díaz" w:date="2018-02-03T11:49:00Z">
            <w:rPr>
              <w:rFonts w:ascii="Times New Roman" w:hAnsi="Times New Roman" w:cs="Times New Roman"/>
              <w:sz w:val="22"/>
              <w:szCs w:val="22"/>
            </w:rPr>
          </w:rPrChange>
        </w:rPr>
        <w:t xml:space="preserve">I would also like to (anticipatedly) thank the editor and reviewers, who significantly improved the quality of this </w:t>
      </w:r>
      <w:commentRangeStart w:id="32"/>
      <w:r w:rsidRPr="00884743">
        <w:rPr>
          <w:rFonts w:ascii="Times New Roman" w:hAnsi="Times New Roman" w:cs="Times New Roman"/>
          <w:sz w:val="22"/>
          <w:szCs w:val="22"/>
          <w:highlight w:val="yellow"/>
          <w:rPrChange w:id="33" w:author="Dr. Edgardo E. Díaz" w:date="2018-02-03T11:49:00Z">
            <w:rPr>
              <w:rFonts w:ascii="Times New Roman" w:hAnsi="Times New Roman" w:cs="Times New Roman"/>
              <w:sz w:val="22"/>
              <w:szCs w:val="22"/>
            </w:rPr>
          </w:rPrChange>
        </w:rPr>
        <w:t>work</w:t>
      </w:r>
      <w:commentRangeEnd w:id="32"/>
      <w:r w:rsidR="00884743">
        <w:rPr>
          <w:rStyle w:val="CommentReference"/>
        </w:rPr>
        <w:commentReference w:id="32"/>
      </w:r>
      <w:r w:rsidRPr="00884743">
        <w:rPr>
          <w:rFonts w:ascii="Times New Roman" w:hAnsi="Times New Roman" w:cs="Times New Roman"/>
          <w:sz w:val="22"/>
          <w:szCs w:val="22"/>
          <w:highlight w:val="yellow"/>
          <w:rPrChange w:id="34" w:author="Dr. Edgardo E. Díaz" w:date="2018-02-03T11:49:00Z">
            <w:rPr>
              <w:rFonts w:ascii="Times New Roman" w:hAnsi="Times New Roman" w:cs="Times New Roman"/>
              <w:sz w:val="22"/>
              <w:szCs w:val="22"/>
            </w:rPr>
          </w:rPrChange>
        </w:rPr>
        <w:t>.</w:t>
      </w:r>
      <w:r w:rsidRPr="00181CAC">
        <w:rPr>
          <w:rFonts w:ascii="Times New Roman" w:hAnsi="Times New Roman" w:cs="Times New Roman"/>
          <w:sz w:val="22"/>
          <w:szCs w:val="22"/>
        </w:rPr>
        <w:t xml:space="preserve"> This research was partially funded by the "Consejo Nacional de Ciencias y Tecnología" (CONACyT) and the Latin American Fisheries Fellowship Program.</w:t>
      </w:r>
    </w:p>
    <w:p w14:paraId="32FAD0C3" w14:textId="77777777" w:rsidR="00F308C0" w:rsidRPr="00181CAC" w:rsidRDefault="00166660">
      <w:pPr>
        <w:pStyle w:val="Heading1"/>
        <w:rPr>
          <w:rFonts w:ascii="Times New Roman" w:hAnsi="Times New Roman" w:cs="Times New Roman"/>
          <w:sz w:val="22"/>
          <w:szCs w:val="22"/>
          <w:lang w:val="es-MX"/>
        </w:rPr>
      </w:pPr>
      <w:bookmarkStart w:id="35" w:name="references"/>
      <w:bookmarkEnd w:id="35"/>
      <w:commentRangeStart w:id="36"/>
      <w:r w:rsidRPr="00181CAC">
        <w:rPr>
          <w:rFonts w:ascii="Times New Roman" w:hAnsi="Times New Roman" w:cs="Times New Roman"/>
          <w:sz w:val="22"/>
          <w:szCs w:val="22"/>
          <w:lang w:val="es-MX"/>
        </w:rPr>
        <w:t>References</w:t>
      </w:r>
      <w:commentRangeEnd w:id="36"/>
      <w:r w:rsidR="00884743">
        <w:rPr>
          <w:rStyle w:val="CommentReference"/>
          <w:rFonts w:asciiTheme="minorHAnsi" w:eastAsiaTheme="minorHAnsi" w:hAnsiTheme="minorHAnsi" w:cstheme="minorBidi"/>
          <w:b w:val="0"/>
          <w:bCs w:val="0"/>
          <w:color w:val="auto"/>
        </w:rPr>
        <w:commentReference w:id="36"/>
      </w:r>
    </w:p>
    <w:p w14:paraId="5B278BAD" w14:textId="77777777" w:rsidR="00F308C0" w:rsidRPr="00181CAC" w:rsidRDefault="00166660">
      <w:pPr>
        <w:pStyle w:val="Bibliography"/>
        <w:rPr>
          <w:rFonts w:ascii="Times New Roman" w:hAnsi="Times New Roman" w:cs="Times New Roman"/>
          <w:sz w:val="22"/>
          <w:szCs w:val="22"/>
          <w:lang w:val="es-MX"/>
        </w:rPr>
      </w:pPr>
      <w:r w:rsidRPr="00181CAC">
        <w:rPr>
          <w:rFonts w:ascii="Times New Roman" w:hAnsi="Times New Roman" w:cs="Times New Roman"/>
          <w:sz w:val="22"/>
          <w:szCs w:val="22"/>
          <w:lang w:val="es-MX"/>
        </w:rPr>
        <w:t xml:space="preserve">Aguilar-Perera, A. &amp; Quijano-Puerto, L. 2016. </w:t>
      </w:r>
      <w:r w:rsidRPr="00181CAC">
        <w:rPr>
          <w:rFonts w:ascii="Times New Roman" w:hAnsi="Times New Roman" w:cs="Times New Roman"/>
          <w:sz w:val="22"/>
          <w:szCs w:val="22"/>
        </w:rPr>
        <w:t xml:space="preserve">Relations between fish length to weight, and otolith length and weight, of the lionfish pterois volitans in the parque nacional arrecife alacranes, southern gulf of mexico. </w:t>
      </w:r>
      <w:r w:rsidRPr="00181CAC">
        <w:rPr>
          <w:rFonts w:ascii="Times New Roman" w:hAnsi="Times New Roman" w:cs="Times New Roman"/>
          <w:i/>
          <w:sz w:val="22"/>
          <w:szCs w:val="22"/>
          <w:lang w:val="es-MX"/>
        </w:rPr>
        <w:t>Rev. biol. mar. oceanogr.</w:t>
      </w:r>
      <w:r w:rsidRPr="00181CAC">
        <w:rPr>
          <w:rFonts w:ascii="Times New Roman" w:hAnsi="Times New Roman" w:cs="Times New Roman"/>
          <w:sz w:val="22"/>
          <w:szCs w:val="22"/>
          <w:lang w:val="es-MX"/>
        </w:rPr>
        <w:t xml:space="preserve"> 51(2):469–474. DOI: </w:t>
      </w:r>
      <w:hyperlink r:id="rId16">
        <w:r w:rsidRPr="00181CAC">
          <w:rPr>
            <w:rStyle w:val="Hyperlink"/>
            <w:rFonts w:ascii="Times New Roman" w:hAnsi="Times New Roman" w:cs="Times New Roman"/>
            <w:sz w:val="22"/>
            <w:szCs w:val="22"/>
            <w:lang w:val="es-MX"/>
          </w:rPr>
          <w:t>10.4067/S0718-19572016000200025</w:t>
        </w:r>
      </w:hyperlink>
      <w:r w:rsidRPr="00181CAC">
        <w:rPr>
          <w:rFonts w:ascii="Times New Roman" w:hAnsi="Times New Roman" w:cs="Times New Roman"/>
          <w:sz w:val="22"/>
          <w:szCs w:val="22"/>
          <w:lang w:val="es-MX"/>
        </w:rPr>
        <w:t>.</w:t>
      </w:r>
    </w:p>
    <w:p w14:paraId="17264697"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lang w:val="es-MX"/>
        </w:rPr>
        <w:t xml:space="preserve">Aguilar-Perera, A. &amp; Tuz-Sulub, A. 2010. </w:t>
      </w:r>
      <w:r w:rsidRPr="00181CAC">
        <w:rPr>
          <w:rFonts w:ascii="Times New Roman" w:hAnsi="Times New Roman" w:cs="Times New Roman"/>
          <w:sz w:val="22"/>
          <w:szCs w:val="22"/>
        </w:rPr>
        <w:t xml:space="preserve">Non-native, invasive red lionfish (pterois volitans [linnaeus, 1758]: Scorpaenidae), is first recorded in the southern gulf of mexico, off the northern yucatan peninsula, mexico. </w:t>
      </w:r>
      <w:r w:rsidRPr="00181CAC">
        <w:rPr>
          <w:rFonts w:ascii="Times New Roman" w:hAnsi="Times New Roman" w:cs="Times New Roman"/>
          <w:i/>
          <w:sz w:val="22"/>
          <w:szCs w:val="22"/>
        </w:rPr>
        <w:t>AI</w:t>
      </w:r>
      <w:r w:rsidRPr="00181CAC">
        <w:rPr>
          <w:rFonts w:ascii="Times New Roman" w:hAnsi="Times New Roman" w:cs="Times New Roman"/>
          <w:sz w:val="22"/>
          <w:szCs w:val="22"/>
        </w:rPr>
        <w:t xml:space="preserve">. 5(Supplement 1):S9–S12. DOI: </w:t>
      </w:r>
      <w:hyperlink r:id="rId17">
        <w:r w:rsidRPr="00181CAC">
          <w:rPr>
            <w:rStyle w:val="Hyperlink"/>
            <w:rFonts w:ascii="Times New Roman" w:hAnsi="Times New Roman" w:cs="Times New Roman"/>
            <w:sz w:val="22"/>
            <w:szCs w:val="22"/>
          </w:rPr>
          <w:t>10.3391/ai.2010.5.S1.003</w:t>
        </w:r>
      </w:hyperlink>
      <w:r w:rsidRPr="00181CAC">
        <w:rPr>
          <w:rFonts w:ascii="Times New Roman" w:hAnsi="Times New Roman" w:cs="Times New Roman"/>
          <w:sz w:val="22"/>
          <w:szCs w:val="22"/>
        </w:rPr>
        <w:t>.</w:t>
      </w:r>
    </w:p>
    <w:p w14:paraId="326EC10F"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Albins, M. &amp; Hixon, M. 2008. Invasive indo-pacific lionfish pterois volitans reduce recruitment of atlantic coral-reef fishes. </w:t>
      </w:r>
      <w:r w:rsidRPr="00181CAC">
        <w:rPr>
          <w:rFonts w:ascii="Times New Roman" w:hAnsi="Times New Roman" w:cs="Times New Roman"/>
          <w:i/>
          <w:sz w:val="22"/>
          <w:szCs w:val="22"/>
        </w:rPr>
        <w:t>Mar. Ecol. Prog. Ser.</w:t>
      </w:r>
      <w:r w:rsidRPr="00181CAC">
        <w:rPr>
          <w:rFonts w:ascii="Times New Roman" w:hAnsi="Times New Roman" w:cs="Times New Roman"/>
          <w:sz w:val="22"/>
          <w:szCs w:val="22"/>
        </w:rPr>
        <w:t xml:space="preserve"> 367:233–238. DOI: </w:t>
      </w:r>
      <w:hyperlink r:id="rId18">
        <w:r w:rsidRPr="00181CAC">
          <w:rPr>
            <w:rStyle w:val="Hyperlink"/>
            <w:rFonts w:ascii="Times New Roman" w:hAnsi="Times New Roman" w:cs="Times New Roman"/>
            <w:sz w:val="22"/>
            <w:szCs w:val="22"/>
          </w:rPr>
          <w:t>10.3354/meps07620</w:t>
        </w:r>
      </w:hyperlink>
      <w:r w:rsidRPr="00181CAC">
        <w:rPr>
          <w:rFonts w:ascii="Times New Roman" w:hAnsi="Times New Roman" w:cs="Times New Roman"/>
          <w:sz w:val="22"/>
          <w:szCs w:val="22"/>
        </w:rPr>
        <w:t>.</w:t>
      </w:r>
    </w:p>
    <w:p w14:paraId="5DF12ABF"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Andradi-Brown, D.A., Grey, R., Hendrix, A., Hitchner, D., Hunt, C.L., Gress, E., Madej, K., Parry, R.L., et al. 2017. Depth-dependent effects of culling-do mesophotic lionfish populations undermine current management? </w:t>
      </w:r>
      <w:r w:rsidRPr="00181CAC">
        <w:rPr>
          <w:rFonts w:ascii="Times New Roman" w:hAnsi="Times New Roman" w:cs="Times New Roman"/>
          <w:i/>
          <w:sz w:val="22"/>
          <w:szCs w:val="22"/>
        </w:rPr>
        <w:t>R Soc Open Sci</w:t>
      </w:r>
      <w:r w:rsidRPr="00181CAC">
        <w:rPr>
          <w:rFonts w:ascii="Times New Roman" w:hAnsi="Times New Roman" w:cs="Times New Roman"/>
          <w:sz w:val="22"/>
          <w:szCs w:val="22"/>
        </w:rPr>
        <w:t xml:space="preserve">. 4(5):170027. DOI: </w:t>
      </w:r>
      <w:hyperlink r:id="rId19">
        <w:r w:rsidRPr="00181CAC">
          <w:rPr>
            <w:rStyle w:val="Hyperlink"/>
            <w:rFonts w:ascii="Times New Roman" w:hAnsi="Times New Roman" w:cs="Times New Roman"/>
            <w:sz w:val="22"/>
            <w:szCs w:val="22"/>
          </w:rPr>
          <w:t>10.1098/rsos.170027</w:t>
        </w:r>
      </w:hyperlink>
      <w:r w:rsidRPr="00181CAC">
        <w:rPr>
          <w:rFonts w:ascii="Times New Roman" w:hAnsi="Times New Roman" w:cs="Times New Roman"/>
          <w:sz w:val="22"/>
          <w:szCs w:val="22"/>
        </w:rPr>
        <w:t>.</w:t>
      </w:r>
    </w:p>
    <w:p w14:paraId="0801DA79" w14:textId="77777777" w:rsidR="00F308C0" w:rsidRPr="00181CAC" w:rsidRDefault="00166660">
      <w:pPr>
        <w:pStyle w:val="Bibliography"/>
        <w:rPr>
          <w:rFonts w:ascii="Times New Roman" w:hAnsi="Times New Roman" w:cs="Times New Roman"/>
          <w:sz w:val="22"/>
          <w:szCs w:val="22"/>
          <w:lang w:val="es-MX"/>
        </w:rPr>
      </w:pPr>
      <w:r w:rsidRPr="00181CAC">
        <w:rPr>
          <w:rFonts w:ascii="Times New Roman" w:hAnsi="Times New Roman" w:cs="Times New Roman"/>
          <w:sz w:val="22"/>
          <w:szCs w:val="22"/>
        </w:rPr>
        <w:t xml:space="preserve">Arias-Gonzalez, J.E. 1998. Trophic models of protected and unprotected coral reef ecosystems in the south of the mexican caribbean. </w:t>
      </w:r>
      <w:r w:rsidRPr="00181CAC">
        <w:rPr>
          <w:rFonts w:ascii="Times New Roman" w:hAnsi="Times New Roman" w:cs="Times New Roman"/>
          <w:i/>
          <w:sz w:val="22"/>
          <w:szCs w:val="22"/>
          <w:lang w:val="es-MX"/>
        </w:rPr>
        <w:t>J Fish Biol</w:t>
      </w:r>
      <w:r w:rsidRPr="00181CAC">
        <w:rPr>
          <w:rFonts w:ascii="Times New Roman" w:hAnsi="Times New Roman" w:cs="Times New Roman"/>
          <w:sz w:val="22"/>
          <w:szCs w:val="22"/>
          <w:lang w:val="es-MX"/>
        </w:rPr>
        <w:t xml:space="preserve">. 53(sa):236–255. DOI: </w:t>
      </w:r>
      <w:hyperlink r:id="rId20">
        <w:r w:rsidRPr="00181CAC">
          <w:rPr>
            <w:rStyle w:val="Hyperlink"/>
            <w:rFonts w:ascii="Times New Roman" w:hAnsi="Times New Roman" w:cs="Times New Roman"/>
            <w:sz w:val="22"/>
            <w:szCs w:val="22"/>
            <w:lang w:val="es-MX"/>
          </w:rPr>
          <w:t>10.1111/j.1095-8649.1998.tb01030.x</w:t>
        </w:r>
      </w:hyperlink>
      <w:r w:rsidRPr="00181CAC">
        <w:rPr>
          <w:rFonts w:ascii="Times New Roman" w:hAnsi="Times New Roman" w:cs="Times New Roman"/>
          <w:sz w:val="22"/>
          <w:szCs w:val="22"/>
          <w:lang w:val="es-MX"/>
        </w:rPr>
        <w:t>.</w:t>
      </w:r>
    </w:p>
    <w:p w14:paraId="4A271BD0"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lang w:val="es-MX"/>
        </w:rPr>
        <w:t xml:space="preserve">Arias-Gonzalez, J.E., Gonzalez-Gandara, C., Luis Cabrera, J. &amp; Christensen, V. 2011. </w:t>
      </w:r>
      <w:r w:rsidRPr="00181CAC">
        <w:rPr>
          <w:rFonts w:ascii="Times New Roman" w:hAnsi="Times New Roman" w:cs="Times New Roman"/>
          <w:sz w:val="22"/>
          <w:szCs w:val="22"/>
        </w:rPr>
        <w:t xml:space="preserve">Predicted impact of the invasive lionfish pterois volitans on the food web of a caribbean coral reef. </w:t>
      </w:r>
      <w:r w:rsidRPr="00181CAC">
        <w:rPr>
          <w:rFonts w:ascii="Times New Roman" w:hAnsi="Times New Roman" w:cs="Times New Roman"/>
          <w:i/>
          <w:sz w:val="22"/>
          <w:szCs w:val="22"/>
        </w:rPr>
        <w:t>Environ Res</w:t>
      </w:r>
      <w:r w:rsidRPr="00181CAC">
        <w:rPr>
          <w:rFonts w:ascii="Times New Roman" w:hAnsi="Times New Roman" w:cs="Times New Roman"/>
          <w:sz w:val="22"/>
          <w:szCs w:val="22"/>
        </w:rPr>
        <w:t xml:space="preserve">. 111(7):917–925. DOI: </w:t>
      </w:r>
      <w:hyperlink r:id="rId21">
        <w:r w:rsidRPr="00181CAC">
          <w:rPr>
            <w:rStyle w:val="Hyperlink"/>
            <w:rFonts w:ascii="Times New Roman" w:hAnsi="Times New Roman" w:cs="Times New Roman"/>
            <w:sz w:val="22"/>
            <w:szCs w:val="22"/>
          </w:rPr>
          <w:t>10.1016/j.envres.2011.07.008</w:t>
        </w:r>
      </w:hyperlink>
      <w:r w:rsidRPr="00181CAC">
        <w:rPr>
          <w:rFonts w:ascii="Times New Roman" w:hAnsi="Times New Roman" w:cs="Times New Roman"/>
          <w:sz w:val="22"/>
          <w:szCs w:val="22"/>
        </w:rPr>
        <w:t>.</w:t>
      </w:r>
    </w:p>
    <w:p w14:paraId="5962DBD1"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lastRenderedPageBreak/>
        <w:t>Barbour, A., Montgomery, M., Adamson, A., D</w:t>
      </w:r>
      <w:r w:rsidRPr="00F96EF8">
        <w:rPr>
          <w:rFonts w:ascii="Times New Roman" w:hAnsi="Times New Roman" w:cs="Times New Roman"/>
          <w:sz w:val="22"/>
          <w:szCs w:val="22"/>
          <w:highlight w:val="yellow"/>
        </w:rPr>
        <w:t>?</w:t>
      </w:r>
      <w:r w:rsidR="00F96EF8">
        <w:rPr>
          <w:rFonts w:ascii="Times New Roman" w:hAnsi="Times New Roman" w:cs="Times New Roman"/>
          <w:sz w:val="22"/>
          <w:szCs w:val="22"/>
          <w:highlight w:val="yellow"/>
        </w:rPr>
        <w:t>í</w:t>
      </w:r>
      <w:r w:rsidRPr="00181CAC">
        <w:rPr>
          <w:rFonts w:ascii="Times New Roman" w:hAnsi="Times New Roman" w:cs="Times New Roman"/>
          <w:sz w:val="22"/>
          <w:szCs w:val="22"/>
        </w:rPr>
        <w:t xml:space="preserve">az-Ferguson, E. &amp; Silliman, B. 2010. Mangrove use by the invasive lionfish pterois volitans. </w:t>
      </w:r>
      <w:r w:rsidRPr="00181CAC">
        <w:rPr>
          <w:rFonts w:ascii="Times New Roman" w:hAnsi="Times New Roman" w:cs="Times New Roman"/>
          <w:i/>
          <w:sz w:val="22"/>
          <w:szCs w:val="22"/>
        </w:rPr>
        <w:t>Mar. Ecol. Prog. Ser.</w:t>
      </w:r>
      <w:r w:rsidRPr="00181CAC">
        <w:rPr>
          <w:rFonts w:ascii="Times New Roman" w:hAnsi="Times New Roman" w:cs="Times New Roman"/>
          <w:sz w:val="22"/>
          <w:szCs w:val="22"/>
        </w:rPr>
        <w:t xml:space="preserve"> 401:291–294. DOI: </w:t>
      </w:r>
      <w:hyperlink r:id="rId22">
        <w:r w:rsidRPr="00181CAC">
          <w:rPr>
            <w:rStyle w:val="Hyperlink"/>
            <w:rFonts w:ascii="Times New Roman" w:hAnsi="Times New Roman" w:cs="Times New Roman"/>
            <w:sz w:val="22"/>
            <w:szCs w:val="22"/>
          </w:rPr>
          <w:t>10.3354/meps08373</w:t>
        </w:r>
      </w:hyperlink>
      <w:r w:rsidRPr="00181CAC">
        <w:rPr>
          <w:rFonts w:ascii="Times New Roman" w:hAnsi="Times New Roman" w:cs="Times New Roman"/>
          <w:sz w:val="22"/>
          <w:szCs w:val="22"/>
        </w:rPr>
        <w:t>.</w:t>
      </w:r>
    </w:p>
    <w:p w14:paraId="4097D849"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Barbour, A.B., Allen, M.S., Frazer, T.K. &amp; Sherman, K.D. 2011. Evaluating the potential efficacy of invasive lionfish (pterois volitans) removals. </w:t>
      </w:r>
      <w:r w:rsidRPr="00181CAC">
        <w:rPr>
          <w:rFonts w:ascii="Times New Roman" w:hAnsi="Times New Roman" w:cs="Times New Roman"/>
          <w:i/>
          <w:sz w:val="22"/>
          <w:szCs w:val="22"/>
        </w:rPr>
        <w:t>PLoS ONE</w:t>
      </w:r>
      <w:r w:rsidRPr="00181CAC">
        <w:rPr>
          <w:rFonts w:ascii="Times New Roman" w:hAnsi="Times New Roman" w:cs="Times New Roman"/>
          <w:sz w:val="22"/>
          <w:szCs w:val="22"/>
        </w:rPr>
        <w:t xml:space="preserve">. 6(5):e19666. DOI: </w:t>
      </w:r>
      <w:hyperlink r:id="rId23">
        <w:r w:rsidRPr="00181CAC">
          <w:rPr>
            <w:rStyle w:val="Hyperlink"/>
            <w:rFonts w:ascii="Times New Roman" w:hAnsi="Times New Roman" w:cs="Times New Roman"/>
            <w:sz w:val="22"/>
            <w:szCs w:val="22"/>
          </w:rPr>
          <w:t>10.1371/journal.pone.0019666</w:t>
        </w:r>
      </w:hyperlink>
      <w:r w:rsidRPr="00181CAC">
        <w:rPr>
          <w:rFonts w:ascii="Times New Roman" w:hAnsi="Times New Roman" w:cs="Times New Roman"/>
          <w:sz w:val="22"/>
          <w:szCs w:val="22"/>
        </w:rPr>
        <w:t>.</w:t>
      </w:r>
    </w:p>
    <w:p w14:paraId="1C514FEC"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Bax, N., Williamson, A., Aguero, M., Gonzalez, E. &amp; Geeves, W. 2003. Marine invasive alien species: A threat to global biodiversity. </w:t>
      </w:r>
      <w:r w:rsidRPr="00181CAC">
        <w:rPr>
          <w:rFonts w:ascii="Times New Roman" w:hAnsi="Times New Roman" w:cs="Times New Roman"/>
          <w:i/>
          <w:sz w:val="22"/>
          <w:szCs w:val="22"/>
        </w:rPr>
        <w:t>Marine Policy</w:t>
      </w:r>
      <w:r w:rsidRPr="00181CAC">
        <w:rPr>
          <w:rFonts w:ascii="Times New Roman" w:hAnsi="Times New Roman" w:cs="Times New Roman"/>
          <w:sz w:val="22"/>
          <w:szCs w:val="22"/>
        </w:rPr>
        <w:t xml:space="preserve">. 27(4):313–323. DOI: </w:t>
      </w:r>
      <w:hyperlink r:id="rId24">
        <w:r w:rsidRPr="00181CAC">
          <w:rPr>
            <w:rStyle w:val="Hyperlink"/>
            <w:rFonts w:ascii="Times New Roman" w:hAnsi="Times New Roman" w:cs="Times New Roman"/>
            <w:sz w:val="22"/>
            <w:szCs w:val="22"/>
          </w:rPr>
          <w:t>10.1016/S0308-597X(03)00041-1</w:t>
        </w:r>
      </w:hyperlink>
      <w:r w:rsidRPr="00181CAC">
        <w:rPr>
          <w:rFonts w:ascii="Times New Roman" w:hAnsi="Times New Roman" w:cs="Times New Roman"/>
          <w:sz w:val="22"/>
          <w:szCs w:val="22"/>
        </w:rPr>
        <w:t>.</w:t>
      </w:r>
    </w:p>
    <w:p w14:paraId="7673DDAF"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Betancur-R, R., Hines, A., Acero, A., Orti, G., Wilbur, A. &amp; Freshwater, D. 2011. Reconstructing the lionfish invasion: Insights into greater caribbean biogeography. </w:t>
      </w:r>
      <w:r w:rsidRPr="00181CAC">
        <w:rPr>
          <w:rFonts w:ascii="Times New Roman" w:hAnsi="Times New Roman" w:cs="Times New Roman"/>
          <w:i/>
          <w:sz w:val="22"/>
          <w:szCs w:val="22"/>
        </w:rPr>
        <w:t>J Biogeography</w:t>
      </w:r>
      <w:r w:rsidRPr="00181CAC">
        <w:rPr>
          <w:rFonts w:ascii="Times New Roman" w:hAnsi="Times New Roman" w:cs="Times New Roman"/>
          <w:sz w:val="22"/>
          <w:szCs w:val="22"/>
        </w:rPr>
        <w:t xml:space="preserve">. 38:1281–1293. DOI: </w:t>
      </w:r>
      <w:hyperlink r:id="rId25">
        <w:r w:rsidRPr="00181CAC">
          <w:rPr>
            <w:rStyle w:val="Hyperlink"/>
            <w:rFonts w:ascii="Times New Roman" w:hAnsi="Times New Roman" w:cs="Times New Roman"/>
            <w:sz w:val="22"/>
            <w:szCs w:val="22"/>
          </w:rPr>
          <w:t>10.1111/j.1365-2699.2011.02496.x</w:t>
        </w:r>
      </w:hyperlink>
      <w:r w:rsidRPr="00181CAC">
        <w:rPr>
          <w:rFonts w:ascii="Times New Roman" w:hAnsi="Times New Roman" w:cs="Times New Roman"/>
          <w:sz w:val="22"/>
          <w:szCs w:val="22"/>
        </w:rPr>
        <w:t>.</w:t>
      </w:r>
    </w:p>
    <w:p w14:paraId="560C7151" w14:textId="77777777" w:rsidR="00F308C0" w:rsidRPr="00181CAC" w:rsidRDefault="00166660">
      <w:pPr>
        <w:pStyle w:val="Bibliography"/>
        <w:rPr>
          <w:rFonts w:ascii="Times New Roman" w:hAnsi="Times New Roman" w:cs="Times New Roman"/>
          <w:sz w:val="22"/>
          <w:szCs w:val="22"/>
          <w:lang w:val="es-MX"/>
        </w:rPr>
      </w:pPr>
      <w:r w:rsidRPr="00181CAC">
        <w:rPr>
          <w:rFonts w:ascii="Times New Roman" w:hAnsi="Times New Roman" w:cs="Times New Roman"/>
          <w:sz w:val="22"/>
          <w:szCs w:val="22"/>
        </w:rPr>
        <w:t xml:space="preserve">Bivand, R., Keitt, T. &amp; Rowlingson, B. 2017. </w:t>
      </w:r>
      <w:r w:rsidRPr="00181CAC">
        <w:rPr>
          <w:rFonts w:ascii="Times New Roman" w:hAnsi="Times New Roman" w:cs="Times New Roman"/>
          <w:i/>
          <w:sz w:val="22"/>
          <w:szCs w:val="22"/>
        </w:rPr>
        <w:t>Rgdal: Bindings for the geospatial data abstraction library</w:t>
      </w:r>
      <w:r w:rsidRPr="00181CAC">
        <w:rPr>
          <w:rFonts w:ascii="Times New Roman" w:hAnsi="Times New Roman" w:cs="Times New Roman"/>
          <w:sz w:val="22"/>
          <w:szCs w:val="22"/>
        </w:rPr>
        <w:t xml:space="preserve">. ed. </w:t>
      </w:r>
      <w:r w:rsidRPr="00181CAC">
        <w:rPr>
          <w:rFonts w:ascii="Times New Roman" w:hAnsi="Times New Roman" w:cs="Times New Roman"/>
          <w:sz w:val="22"/>
          <w:szCs w:val="22"/>
          <w:lang w:val="es-MX"/>
        </w:rPr>
        <w:t xml:space="preserve">(nos.). Available: </w:t>
      </w:r>
      <w:hyperlink r:id="rId26">
        <w:r w:rsidRPr="00181CAC">
          <w:rPr>
            <w:rStyle w:val="Hyperlink"/>
            <w:rFonts w:ascii="Times New Roman" w:hAnsi="Times New Roman" w:cs="Times New Roman"/>
            <w:sz w:val="22"/>
            <w:szCs w:val="22"/>
            <w:lang w:val="es-MX"/>
          </w:rPr>
          <w:t>https://CRAN.R-project.org/package=rgdal</w:t>
        </w:r>
      </w:hyperlink>
      <w:r w:rsidRPr="00181CAC">
        <w:rPr>
          <w:rFonts w:ascii="Times New Roman" w:hAnsi="Times New Roman" w:cs="Times New Roman"/>
          <w:sz w:val="22"/>
          <w:szCs w:val="22"/>
          <w:lang w:val="es-MX"/>
        </w:rPr>
        <w:t>.</w:t>
      </w:r>
    </w:p>
    <w:p w14:paraId="36641C40"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lang w:val="es-MX"/>
        </w:rPr>
        <w:t xml:space="preserve">Bozec, Y., Acosta-Gonz’alez, G., N’uñez-Lara, E. &amp; Arias-Gonz’alez, J. 2008. </w:t>
      </w:r>
      <w:r w:rsidRPr="00181CAC">
        <w:rPr>
          <w:rFonts w:ascii="Times New Roman" w:hAnsi="Times New Roman" w:cs="Times New Roman"/>
          <w:sz w:val="22"/>
          <w:szCs w:val="22"/>
        </w:rPr>
        <w:t xml:space="preserve">Impacts of coastal development on ecosystem structure and function of yucatan coral reefs, mexico. In </w:t>
      </w:r>
      <w:r w:rsidRPr="00181CAC">
        <w:rPr>
          <w:rFonts w:ascii="Times New Roman" w:hAnsi="Times New Roman" w:cs="Times New Roman"/>
          <w:i/>
          <w:sz w:val="22"/>
          <w:szCs w:val="22"/>
        </w:rPr>
        <w:t>Proceedings of the 11th international coral reef symposium</w:t>
      </w:r>
      <w:r w:rsidRPr="00181CAC">
        <w:rPr>
          <w:rFonts w:ascii="Times New Roman" w:hAnsi="Times New Roman" w:cs="Times New Roman"/>
          <w:sz w:val="22"/>
          <w:szCs w:val="22"/>
        </w:rPr>
        <w:t>. ed. I.C.R.S. ICRF, Ed. (nos.). Ft. Lauderdale, Florida: 11th International Coral Reef Symposium.</w:t>
      </w:r>
    </w:p>
    <w:p w14:paraId="399C8556"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Chin, D.A., Aiken, K.A. &amp; Buddo, D. 2016. Lionfish population density in discovery bay, jamaica. </w:t>
      </w:r>
      <w:r w:rsidRPr="00181CAC">
        <w:rPr>
          <w:rFonts w:ascii="Times New Roman" w:hAnsi="Times New Roman" w:cs="Times New Roman"/>
          <w:i/>
          <w:sz w:val="22"/>
          <w:szCs w:val="22"/>
        </w:rPr>
        <w:t>International Journal of Scientific &amp; Engineering Research</w:t>
      </w:r>
      <w:r w:rsidRPr="00181CAC">
        <w:rPr>
          <w:rFonts w:ascii="Times New Roman" w:hAnsi="Times New Roman" w:cs="Times New Roman"/>
          <w:sz w:val="22"/>
          <w:szCs w:val="22"/>
        </w:rPr>
        <w:t>. 7(12):1327–1331.</w:t>
      </w:r>
    </w:p>
    <w:p w14:paraId="44B41606"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Cote, I., Green, S., Morris, J., Akins, J. &amp; Steinke, D. 2013. Diet richness of invasive indo-pacific lionfish revealed by dna barcoding. </w:t>
      </w:r>
      <w:r w:rsidRPr="00181CAC">
        <w:rPr>
          <w:rFonts w:ascii="Times New Roman" w:hAnsi="Times New Roman" w:cs="Times New Roman"/>
          <w:i/>
          <w:sz w:val="22"/>
          <w:szCs w:val="22"/>
        </w:rPr>
        <w:t>Mar. Ecol. Prog. Ser.</w:t>
      </w:r>
      <w:r w:rsidRPr="00181CAC">
        <w:rPr>
          <w:rFonts w:ascii="Times New Roman" w:hAnsi="Times New Roman" w:cs="Times New Roman"/>
          <w:sz w:val="22"/>
          <w:szCs w:val="22"/>
        </w:rPr>
        <w:t xml:space="preserve"> 472:249–256. DOI: </w:t>
      </w:r>
      <w:hyperlink r:id="rId27">
        <w:r w:rsidRPr="00181CAC">
          <w:rPr>
            <w:rStyle w:val="Hyperlink"/>
            <w:rFonts w:ascii="Times New Roman" w:hAnsi="Times New Roman" w:cs="Times New Roman"/>
            <w:sz w:val="22"/>
            <w:szCs w:val="22"/>
          </w:rPr>
          <w:t>10.3354/meps09992</w:t>
        </w:r>
      </w:hyperlink>
      <w:r w:rsidRPr="00181CAC">
        <w:rPr>
          <w:rFonts w:ascii="Times New Roman" w:hAnsi="Times New Roman" w:cs="Times New Roman"/>
          <w:sz w:val="22"/>
          <w:szCs w:val="22"/>
        </w:rPr>
        <w:t>.</w:t>
      </w:r>
    </w:p>
    <w:p w14:paraId="4BBDBF98"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Dahl, K.A. &amp; Patterson, W.F. 2014. Habitat-specific density and diet of rapidly expanding invasive red lionfish, pterois volitans, populations in the northern gulf of mexico. </w:t>
      </w:r>
      <w:r w:rsidRPr="00181CAC">
        <w:rPr>
          <w:rFonts w:ascii="Times New Roman" w:hAnsi="Times New Roman" w:cs="Times New Roman"/>
          <w:i/>
          <w:sz w:val="22"/>
          <w:szCs w:val="22"/>
        </w:rPr>
        <w:t>PLoS ONE</w:t>
      </w:r>
      <w:r w:rsidRPr="00181CAC">
        <w:rPr>
          <w:rFonts w:ascii="Times New Roman" w:hAnsi="Times New Roman" w:cs="Times New Roman"/>
          <w:sz w:val="22"/>
          <w:szCs w:val="22"/>
        </w:rPr>
        <w:t xml:space="preserve">. 9(8):e105852. DOI: </w:t>
      </w:r>
      <w:hyperlink r:id="rId28">
        <w:r w:rsidRPr="00181CAC">
          <w:rPr>
            <w:rStyle w:val="Hyperlink"/>
            <w:rFonts w:ascii="Times New Roman" w:hAnsi="Times New Roman" w:cs="Times New Roman"/>
            <w:sz w:val="22"/>
            <w:szCs w:val="22"/>
          </w:rPr>
          <w:t>10.1371/journal.pone.0105852</w:t>
        </w:r>
      </w:hyperlink>
      <w:r w:rsidRPr="00181CAC">
        <w:rPr>
          <w:rFonts w:ascii="Times New Roman" w:hAnsi="Times New Roman" w:cs="Times New Roman"/>
          <w:sz w:val="22"/>
          <w:szCs w:val="22"/>
        </w:rPr>
        <w:t>.</w:t>
      </w:r>
    </w:p>
    <w:p w14:paraId="496BF4C6"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DAVIS, M.A. 2003. Biotic globalization: Does competition from introduced species threaten biodiversity? </w:t>
      </w:r>
      <w:r w:rsidRPr="00181CAC">
        <w:rPr>
          <w:rFonts w:ascii="Times New Roman" w:hAnsi="Times New Roman" w:cs="Times New Roman"/>
          <w:i/>
          <w:sz w:val="22"/>
          <w:szCs w:val="22"/>
        </w:rPr>
        <w:t>Bioscience</w:t>
      </w:r>
      <w:r w:rsidRPr="00181CAC">
        <w:rPr>
          <w:rFonts w:ascii="Times New Roman" w:hAnsi="Times New Roman" w:cs="Times New Roman"/>
          <w:sz w:val="22"/>
          <w:szCs w:val="22"/>
        </w:rPr>
        <w:t xml:space="preserve">. 53(5):481. DOI: </w:t>
      </w:r>
      <w:hyperlink r:id="rId29">
        <w:r w:rsidRPr="00181CAC">
          <w:rPr>
            <w:rStyle w:val="Hyperlink"/>
            <w:rFonts w:ascii="Times New Roman" w:hAnsi="Times New Roman" w:cs="Times New Roman"/>
            <w:sz w:val="22"/>
            <w:szCs w:val="22"/>
          </w:rPr>
          <w:t>10.1641/0006-3568(2003)053[0481:BGDCFI]2.0.CO;2</w:t>
        </w:r>
      </w:hyperlink>
      <w:r w:rsidRPr="00181CAC">
        <w:rPr>
          <w:rFonts w:ascii="Times New Roman" w:hAnsi="Times New Roman" w:cs="Times New Roman"/>
          <w:sz w:val="22"/>
          <w:szCs w:val="22"/>
        </w:rPr>
        <w:t>.</w:t>
      </w:r>
    </w:p>
    <w:p w14:paraId="4D9A1F81"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de Leon, R., Vane, K., Bertuol, P., Chamberland, V.C., Simal, F., Imms, E. &amp; Vermeij, M.J.A. 2013. Effectiveness of lionfish removal efforts in the southern caribbean. </w:t>
      </w:r>
      <w:r w:rsidRPr="00181CAC">
        <w:rPr>
          <w:rFonts w:ascii="Times New Roman" w:hAnsi="Times New Roman" w:cs="Times New Roman"/>
          <w:i/>
          <w:sz w:val="22"/>
          <w:szCs w:val="22"/>
        </w:rPr>
        <w:t>Endanger Species Res</w:t>
      </w:r>
      <w:r w:rsidRPr="00181CAC">
        <w:rPr>
          <w:rFonts w:ascii="Times New Roman" w:hAnsi="Times New Roman" w:cs="Times New Roman"/>
          <w:sz w:val="22"/>
          <w:szCs w:val="22"/>
        </w:rPr>
        <w:t xml:space="preserve">. 22(2):175–182. DOI: </w:t>
      </w:r>
      <w:hyperlink r:id="rId30">
        <w:r w:rsidRPr="00181CAC">
          <w:rPr>
            <w:rStyle w:val="Hyperlink"/>
            <w:rFonts w:ascii="Times New Roman" w:hAnsi="Times New Roman" w:cs="Times New Roman"/>
            <w:sz w:val="22"/>
            <w:szCs w:val="22"/>
          </w:rPr>
          <w:t>10.3354/esr00542</w:t>
        </w:r>
      </w:hyperlink>
      <w:r w:rsidRPr="00181CAC">
        <w:rPr>
          <w:rFonts w:ascii="Times New Roman" w:hAnsi="Times New Roman" w:cs="Times New Roman"/>
          <w:sz w:val="22"/>
          <w:szCs w:val="22"/>
        </w:rPr>
        <w:t>.</w:t>
      </w:r>
    </w:p>
    <w:p w14:paraId="2CB76DF5"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Edwards, M.A., Frazer, T.K. &amp; Jacoby, C.A. 2014. Age and growth of invasive lionfish (pterois spp.) in the caribbean sea, with implications for management. </w:t>
      </w:r>
      <w:r w:rsidRPr="00181CAC">
        <w:rPr>
          <w:rFonts w:ascii="Times New Roman" w:hAnsi="Times New Roman" w:cs="Times New Roman"/>
          <w:i/>
          <w:sz w:val="22"/>
          <w:szCs w:val="22"/>
        </w:rPr>
        <w:t>BMS</w:t>
      </w:r>
      <w:r w:rsidRPr="00181CAC">
        <w:rPr>
          <w:rFonts w:ascii="Times New Roman" w:hAnsi="Times New Roman" w:cs="Times New Roman"/>
          <w:sz w:val="22"/>
          <w:szCs w:val="22"/>
        </w:rPr>
        <w:t xml:space="preserve">. 90(4):953–966. DOI: </w:t>
      </w:r>
      <w:hyperlink r:id="rId31">
        <w:r w:rsidRPr="00181CAC">
          <w:rPr>
            <w:rStyle w:val="Hyperlink"/>
            <w:rFonts w:ascii="Times New Roman" w:hAnsi="Times New Roman" w:cs="Times New Roman"/>
            <w:sz w:val="22"/>
            <w:szCs w:val="22"/>
          </w:rPr>
          <w:t>10.5343/bms.2014.1022</w:t>
        </w:r>
      </w:hyperlink>
      <w:r w:rsidRPr="00181CAC">
        <w:rPr>
          <w:rFonts w:ascii="Times New Roman" w:hAnsi="Times New Roman" w:cs="Times New Roman"/>
          <w:sz w:val="22"/>
          <w:szCs w:val="22"/>
        </w:rPr>
        <w:t>.</w:t>
      </w:r>
    </w:p>
    <w:p w14:paraId="14021E88"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Fogg, A.Q., Evans, J.T., Ingram JR, G.W., Peterson, M.S. &amp; Brown-Peterson, N.J. 2015. Comparing age and growth patterns of invasive lionfish among three ecoregions of the northern gulf of mexico. In </w:t>
      </w:r>
      <w:r w:rsidRPr="00181CAC">
        <w:rPr>
          <w:rFonts w:ascii="Times New Roman" w:hAnsi="Times New Roman" w:cs="Times New Roman"/>
          <w:i/>
          <w:sz w:val="22"/>
          <w:szCs w:val="22"/>
        </w:rPr>
        <w:t>Proceedings of the 68 th gulf and caribbean fisheries institute</w:t>
      </w:r>
      <w:r w:rsidRPr="00181CAC">
        <w:rPr>
          <w:rFonts w:ascii="Times New Roman" w:hAnsi="Times New Roman" w:cs="Times New Roman"/>
          <w:sz w:val="22"/>
          <w:szCs w:val="22"/>
        </w:rPr>
        <w:t>. ed. G. GCFI &amp; C.F. Institute, Eds. (nos.). Panama City: Gulf; Caribbean Fisheries Institute.</w:t>
      </w:r>
    </w:p>
    <w:p w14:paraId="305A08AC"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Fogg, A.Q., Hoffmayer, E.R., Driggers, W.B., Campbell, M.D., Pellegrin, G.J. &amp; Stein, W. 2013. Distribution and length frequency of invasive lionfish (pterois sp.) in the northern gulf of mexico. </w:t>
      </w:r>
      <w:r w:rsidRPr="00181CAC">
        <w:rPr>
          <w:rFonts w:ascii="Times New Roman" w:hAnsi="Times New Roman" w:cs="Times New Roman"/>
          <w:i/>
          <w:sz w:val="22"/>
          <w:szCs w:val="22"/>
        </w:rPr>
        <w:t>GCR</w:t>
      </w:r>
      <w:r w:rsidRPr="00181CAC">
        <w:rPr>
          <w:rFonts w:ascii="Times New Roman" w:hAnsi="Times New Roman" w:cs="Times New Roman"/>
          <w:sz w:val="22"/>
          <w:szCs w:val="22"/>
        </w:rPr>
        <w:t xml:space="preserve">. 25. DOI: </w:t>
      </w:r>
      <w:hyperlink r:id="rId32">
        <w:r w:rsidRPr="00181CAC">
          <w:rPr>
            <w:rStyle w:val="Hyperlink"/>
            <w:rFonts w:ascii="Times New Roman" w:hAnsi="Times New Roman" w:cs="Times New Roman"/>
            <w:sz w:val="22"/>
            <w:szCs w:val="22"/>
          </w:rPr>
          <w:t>10.18785/gcr.2501.08</w:t>
        </w:r>
      </w:hyperlink>
      <w:r w:rsidRPr="00181CAC">
        <w:rPr>
          <w:rFonts w:ascii="Times New Roman" w:hAnsi="Times New Roman" w:cs="Times New Roman"/>
          <w:sz w:val="22"/>
          <w:szCs w:val="22"/>
        </w:rPr>
        <w:t>.</w:t>
      </w:r>
    </w:p>
    <w:p w14:paraId="090B69FB"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lastRenderedPageBreak/>
        <w:t xml:space="preserve">Froese, R. &amp; Pauly, D. 2016. Available: </w:t>
      </w:r>
      <w:hyperlink r:id="rId33">
        <w:r w:rsidRPr="00181CAC">
          <w:rPr>
            <w:rStyle w:val="Hyperlink"/>
            <w:rFonts w:ascii="Times New Roman" w:hAnsi="Times New Roman" w:cs="Times New Roman"/>
            <w:sz w:val="22"/>
            <w:szCs w:val="22"/>
          </w:rPr>
          <w:t>http://www.fishbase.org/</w:t>
        </w:r>
      </w:hyperlink>
      <w:r w:rsidRPr="00181CAC">
        <w:rPr>
          <w:rFonts w:ascii="Times New Roman" w:hAnsi="Times New Roman" w:cs="Times New Roman"/>
          <w:sz w:val="22"/>
          <w:szCs w:val="22"/>
        </w:rPr>
        <w:t xml:space="preserve"> [2016, December 15].</w:t>
      </w:r>
    </w:p>
    <w:p w14:paraId="15ED7E34"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Green, S.</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J., Akins, J.</w:t>
      </w:r>
      <w:r w:rsidR="004D5D94">
        <w:rPr>
          <w:rFonts w:ascii="Times New Roman" w:hAnsi="Times New Roman" w:cs="Times New Roman"/>
          <w:sz w:val="22"/>
          <w:szCs w:val="22"/>
        </w:rPr>
        <w:t xml:space="preserve"> L., Maljkovic, A. &amp; Côt</w:t>
      </w:r>
      <w:r w:rsidR="004D5D94" w:rsidRPr="004D5D94">
        <w:rPr>
          <w:rFonts w:ascii="Times New Roman" w:hAnsi="Times New Roman" w:cs="Times New Roman"/>
          <w:sz w:val="22"/>
          <w:szCs w:val="22"/>
        </w:rPr>
        <w:t>é</w:t>
      </w:r>
      <w:r w:rsidRPr="00181CAC">
        <w:rPr>
          <w:rFonts w:ascii="Times New Roman" w:hAnsi="Times New Roman" w:cs="Times New Roman"/>
          <w:sz w:val="22"/>
          <w:szCs w:val="22"/>
        </w:rPr>
        <w:t xml:space="preserve">, I.M. 2012. Invasive lionfish drive atlantic coral reef fish declines. </w:t>
      </w:r>
      <w:r w:rsidRPr="00181CAC">
        <w:rPr>
          <w:rFonts w:ascii="Times New Roman" w:hAnsi="Times New Roman" w:cs="Times New Roman"/>
          <w:i/>
          <w:sz w:val="22"/>
          <w:szCs w:val="22"/>
        </w:rPr>
        <w:t>PLoS ONE</w:t>
      </w:r>
      <w:r w:rsidRPr="00181CAC">
        <w:rPr>
          <w:rFonts w:ascii="Times New Roman" w:hAnsi="Times New Roman" w:cs="Times New Roman"/>
          <w:sz w:val="22"/>
          <w:szCs w:val="22"/>
        </w:rPr>
        <w:t xml:space="preserve">. 7(3):e32596. DOI: </w:t>
      </w:r>
      <w:hyperlink r:id="rId34">
        <w:r w:rsidRPr="00181CAC">
          <w:rPr>
            <w:rStyle w:val="Hyperlink"/>
            <w:rFonts w:ascii="Times New Roman" w:hAnsi="Times New Roman" w:cs="Times New Roman"/>
            <w:sz w:val="22"/>
            <w:szCs w:val="22"/>
          </w:rPr>
          <w:t>10.1371/journal.pone.0032596</w:t>
        </w:r>
      </w:hyperlink>
      <w:r w:rsidRPr="00181CAC">
        <w:rPr>
          <w:rFonts w:ascii="Times New Roman" w:hAnsi="Times New Roman" w:cs="Times New Roman"/>
          <w:sz w:val="22"/>
          <w:szCs w:val="22"/>
        </w:rPr>
        <w:t>.</w:t>
      </w:r>
    </w:p>
    <w:p w14:paraId="530F5753" w14:textId="77777777" w:rsidR="00F308C0" w:rsidRPr="00181CAC" w:rsidRDefault="00166660">
      <w:pPr>
        <w:pStyle w:val="Bibliography"/>
        <w:rPr>
          <w:rFonts w:ascii="Times New Roman" w:hAnsi="Times New Roman" w:cs="Times New Roman"/>
          <w:sz w:val="22"/>
          <w:szCs w:val="22"/>
          <w:lang w:val="es-MX"/>
        </w:rPr>
      </w:pPr>
      <w:r w:rsidRPr="00181CAC">
        <w:rPr>
          <w:rFonts w:ascii="Times New Roman" w:hAnsi="Times New Roman" w:cs="Times New Roman"/>
          <w:sz w:val="22"/>
          <w:szCs w:val="22"/>
        </w:rPr>
        <w:t xml:space="preserve">Grieve, B., Curchitser, E. &amp; Rykaczewski, R. 2016. Range expansion of the invasive lionfish in the northwest atlantic with climate change. </w:t>
      </w:r>
      <w:r w:rsidRPr="00181CAC">
        <w:rPr>
          <w:rFonts w:ascii="Times New Roman" w:hAnsi="Times New Roman" w:cs="Times New Roman"/>
          <w:i/>
          <w:sz w:val="22"/>
          <w:szCs w:val="22"/>
          <w:lang w:val="es-MX"/>
        </w:rPr>
        <w:t>Mar. Ecol. Prog. Ser.</w:t>
      </w:r>
      <w:r w:rsidRPr="00181CAC">
        <w:rPr>
          <w:rFonts w:ascii="Times New Roman" w:hAnsi="Times New Roman" w:cs="Times New Roman"/>
          <w:sz w:val="22"/>
          <w:szCs w:val="22"/>
          <w:lang w:val="es-MX"/>
        </w:rPr>
        <w:t xml:space="preserve"> 546:225–237. DOI: </w:t>
      </w:r>
      <w:hyperlink r:id="rId35">
        <w:r w:rsidRPr="00181CAC">
          <w:rPr>
            <w:rStyle w:val="Hyperlink"/>
            <w:rFonts w:ascii="Times New Roman" w:hAnsi="Times New Roman" w:cs="Times New Roman"/>
            <w:sz w:val="22"/>
            <w:szCs w:val="22"/>
            <w:lang w:val="es-MX"/>
          </w:rPr>
          <w:t>10.3354/meps11638</w:t>
        </w:r>
      </w:hyperlink>
      <w:r w:rsidRPr="00181CAC">
        <w:rPr>
          <w:rFonts w:ascii="Times New Roman" w:hAnsi="Times New Roman" w:cs="Times New Roman"/>
          <w:sz w:val="22"/>
          <w:szCs w:val="22"/>
          <w:lang w:val="es-MX"/>
        </w:rPr>
        <w:t>.</w:t>
      </w:r>
    </w:p>
    <w:p w14:paraId="0E95DB1B"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lang w:val="es-MX"/>
        </w:rPr>
        <w:t>Hackerott, S., Valdivia, A., Cox, C.E., Silbiger, N.</w:t>
      </w:r>
      <w:r w:rsidR="004D5D94">
        <w:rPr>
          <w:rFonts w:ascii="Times New Roman" w:hAnsi="Times New Roman" w:cs="Times New Roman"/>
          <w:sz w:val="22"/>
          <w:szCs w:val="22"/>
          <w:lang w:val="es-MX"/>
        </w:rPr>
        <w:t xml:space="preserve"> </w:t>
      </w:r>
      <w:r w:rsidRPr="00181CAC">
        <w:rPr>
          <w:rFonts w:ascii="Times New Roman" w:hAnsi="Times New Roman" w:cs="Times New Roman"/>
          <w:sz w:val="22"/>
          <w:szCs w:val="22"/>
          <w:lang w:val="es-MX"/>
        </w:rPr>
        <w:t xml:space="preserve">J. &amp; Bruno, J.F. 2017. </w:t>
      </w:r>
      <w:r w:rsidRPr="00181CAC">
        <w:rPr>
          <w:rFonts w:ascii="Times New Roman" w:hAnsi="Times New Roman" w:cs="Times New Roman"/>
          <w:sz w:val="22"/>
          <w:szCs w:val="22"/>
        </w:rPr>
        <w:t xml:space="preserve">Invasive lionfish had no measurable effect on prey fish community structure across the belizean barrier reef. </w:t>
      </w:r>
      <w:r w:rsidRPr="00181CAC">
        <w:rPr>
          <w:rFonts w:ascii="Times New Roman" w:hAnsi="Times New Roman" w:cs="Times New Roman"/>
          <w:i/>
          <w:sz w:val="22"/>
          <w:szCs w:val="22"/>
        </w:rPr>
        <w:t>PeerJ</w:t>
      </w:r>
      <w:r w:rsidRPr="00181CAC">
        <w:rPr>
          <w:rFonts w:ascii="Times New Roman" w:hAnsi="Times New Roman" w:cs="Times New Roman"/>
          <w:sz w:val="22"/>
          <w:szCs w:val="22"/>
        </w:rPr>
        <w:t xml:space="preserve">. 5:e3270. DOI: </w:t>
      </w:r>
      <w:hyperlink r:id="rId36">
        <w:r w:rsidRPr="00181CAC">
          <w:rPr>
            <w:rStyle w:val="Hyperlink"/>
            <w:rFonts w:ascii="Times New Roman" w:hAnsi="Times New Roman" w:cs="Times New Roman"/>
            <w:sz w:val="22"/>
            <w:szCs w:val="22"/>
          </w:rPr>
          <w:t>10.7717/peerj.3270</w:t>
        </w:r>
      </w:hyperlink>
      <w:r w:rsidRPr="00181CAC">
        <w:rPr>
          <w:rFonts w:ascii="Times New Roman" w:hAnsi="Times New Roman" w:cs="Times New Roman"/>
          <w:sz w:val="22"/>
          <w:szCs w:val="22"/>
        </w:rPr>
        <w:t>.</w:t>
      </w:r>
    </w:p>
    <w:p w14:paraId="26034705"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Hixon, M., Green, S., Albins, M., Akins, J. &amp; Morris, J. 2016. Lionfish: A major marine invasion. </w:t>
      </w:r>
      <w:r w:rsidRPr="00181CAC">
        <w:rPr>
          <w:rFonts w:ascii="Times New Roman" w:hAnsi="Times New Roman" w:cs="Times New Roman"/>
          <w:i/>
          <w:sz w:val="22"/>
          <w:szCs w:val="22"/>
        </w:rPr>
        <w:t>Mar. Ecol. Prog. Ser.</w:t>
      </w:r>
      <w:r w:rsidRPr="00181CAC">
        <w:rPr>
          <w:rFonts w:ascii="Times New Roman" w:hAnsi="Times New Roman" w:cs="Times New Roman"/>
          <w:sz w:val="22"/>
          <w:szCs w:val="22"/>
        </w:rPr>
        <w:t xml:space="preserve"> 558:161–165. DOI: </w:t>
      </w:r>
      <w:hyperlink r:id="rId37">
        <w:r w:rsidRPr="00181CAC">
          <w:rPr>
            <w:rStyle w:val="Hyperlink"/>
            <w:rFonts w:ascii="Times New Roman" w:hAnsi="Times New Roman" w:cs="Times New Roman"/>
            <w:sz w:val="22"/>
            <w:szCs w:val="22"/>
          </w:rPr>
          <w:t>10.3354/meps11909</w:t>
        </w:r>
      </w:hyperlink>
      <w:r w:rsidRPr="00181CAC">
        <w:rPr>
          <w:rFonts w:ascii="Times New Roman" w:hAnsi="Times New Roman" w:cs="Times New Roman"/>
          <w:sz w:val="22"/>
          <w:szCs w:val="22"/>
        </w:rPr>
        <w:t>.</w:t>
      </w:r>
    </w:p>
    <w:p w14:paraId="66C844BC"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Johnson, E.</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G. &amp; Swenarton, M.</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 xml:space="preserve">K. 2016. Age, growth and population structure of invasive lionfish (pterois volitans/miles) in northeast florida using a length-based, age-structured population model. </w:t>
      </w:r>
      <w:r w:rsidRPr="00181CAC">
        <w:rPr>
          <w:rFonts w:ascii="Times New Roman" w:hAnsi="Times New Roman" w:cs="Times New Roman"/>
          <w:i/>
          <w:sz w:val="22"/>
          <w:szCs w:val="22"/>
        </w:rPr>
        <w:t>PeerJ</w:t>
      </w:r>
      <w:r w:rsidRPr="00181CAC">
        <w:rPr>
          <w:rFonts w:ascii="Times New Roman" w:hAnsi="Times New Roman" w:cs="Times New Roman"/>
          <w:sz w:val="22"/>
          <w:szCs w:val="22"/>
        </w:rPr>
        <w:t xml:space="preserve">. 4:e2730. DOI: </w:t>
      </w:r>
      <w:hyperlink r:id="rId38">
        <w:r w:rsidRPr="00181CAC">
          <w:rPr>
            <w:rStyle w:val="Hyperlink"/>
            <w:rFonts w:ascii="Times New Roman" w:hAnsi="Times New Roman" w:cs="Times New Roman"/>
            <w:sz w:val="22"/>
            <w:szCs w:val="22"/>
          </w:rPr>
          <w:t>10.7717/peerj.2730</w:t>
        </w:r>
      </w:hyperlink>
      <w:r w:rsidRPr="00181CAC">
        <w:rPr>
          <w:rFonts w:ascii="Times New Roman" w:hAnsi="Times New Roman" w:cs="Times New Roman"/>
          <w:sz w:val="22"/>
          <w:szCs w:val="22"/>
        </w:rPr>
        <w:t>.</w:t>
      </w:r>
    </w:p>
    <w:p w14:paraId="2C01C9CC"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Johnston, M. &amp; Purkis, S. 2015. A coordinated and sustained international strategy is required to turn the tide on the atlantic lionfish invasion. </w:t>
      </w:r>
      <w:r w:rsidRPr="00181CAC">
        <w:rPr>
          <w:rFonts w:ascii="Times New Roman" w:hAnsi="Times New Roman" w:cs="Times New Roman"/>
          <w:i/>
          <w:sz w:val="22"/>
          <w:szCs w:val="22"/>
        </w:rPr>
        <w:t>Mar. Ecol. Prog. Ser.</w:t>
      </w:r>
      <w:r w:rsidRPr="00181CAC">
        <w:rPr>
          <w:rFonts w:ascii="Times New Roman" w:hAnsi="Times New Roman" w:cs="Times New Roman"/>
          <w:sz w:val="22"/>
          <w:szCs w:val="22"/>
        </w:rPr>
        <w:t xml:space="preserve"> 533:219–235. DOI: </w:t>
      </w:r>
      <w:hyperlink r:id="rId39">
        <w:r w:rsidRPr="00181CAC">
          <w:rPr>
            <w:rStyle w:val="Hyperlink"/>
            <w:rFonts w:ascii="Times New Roman" w:hAnsi="Times New Roman" w:cs="Times New Roman"/>
            <w:sz w:val="22"/>
            <w:szCs w:val="22"/>
          </w:rPr>
          <w:t>10.3354/meps11399</w:t>
        </w:r>
      </w:hyperlink>
      <w:r w:rsidRPr="00181CAC">
        <w:rPr>
          <w:rFonts w:ascii="Times New Roman" w:hAnsi="Times New Roman" w:cs="Times New Roman"/>
          <w:sz w:val="22"/>
          <w:szCs w:val="22"/>
        </w:rPr>
        <w:t>.</w:t>
      </w:r>
    </w:p>
    <w:p w14:paraId="5BA7675B"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Jud, Z., Layman, C., Lee, J. &amp; Arrington, D. 2011. R</w:t>
      </w:r>
      <w:r w:rsidR="004D5D94">
        <w:rPr>
          <w:rFonts w:ascii="Times New Roman" w:hAnsi="Times New Roman" w:cs="Times New Roman"/>
          <w:sz w:val="22"/>
          <w:szCs w:val="22"/>
        </w:rPr>
        <w:t>ecent invasion of a florida (USA) estuarine system by lionfish P</w:t>
      </w:r>
      <w:r w:rsidRPr="00181CAC">
        <w:rPr>
          <w:rFonts w:ascii="Times New Roman" w:hAnsi="Times New Roman" w:cs="Times New Roman"/>
          <w:sz w:val="22"/>
          <w:szCs w:val="22"/>
        </w:rPr>
        <w:t xml:space="preserve">terois volitans / p. miles . </w:t>
      </w:r>
      <w:r w:rsidRPr="00181CAC">
        <w:rPr>
          <w:rFonts w:ascii="Times New Roman" w:hAnsi="Times New Roman" w:cs="Times New Roman"/>
          <w:i/>
          <w:sz w:val="22"/>
          <w:szCs w:val="22"/>
        </w:rPr>
        <w:t>Aquat. Biol.</w:t>
      </w:r>
      <w:r w:rsidRPr="00181CAC">
        <w:rPr>
          <w:rFonts w:ascii="Times New Roman" w:hAnsi="Times New Roman" w:cs="Times New Roman"/>
          <w:sz w:val="22"/>
          <w:szCs w:val="22"/>
        </w:rPr>
        <w:t xml:space="preserve"> 13(1):21–26. DOI: </w:t>
      </w:r>
      <w:hyperlink r:id="rId40">
        <w:r w:rsidRPr="00181CAC">
          <w:rPr>
            <w:rStyle w:val="Hyperlink"/>
            <w:rFonts w:ascii="Times New Roman" w:hAnsi="Times New Roman" w:cs="Times New Roman"/>
            <w:sz w:val="22"/>
            <w:szCs w:val="22"/>
          </w:rPr>
          <w:t>10.3354/ab00351</w:t>
        </w:r>
      </w:hyperlink>
      <w:r w:rsidRPr="00181CAC">
        <w:rPr>
          <w:rFonts w:ascii="Times New Roman" w:hAnsi="Times New Roman" w:cs="Times New Roman"/>
          <w:sz w:val="22"/>
          <w:szCs w:val="22"/>
        </w:rPr>
        <w:t>.</w:t>
      </w:r>
    </w:p>
    <w:p w14:paraId="4034FC81"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McLean, M.W. 2014. </w:t>
      </w:r>
      <w:r w:rsidRPr="00181CAC">
        <w:rPr>
          <w:rFonts w:ascii="Times New Roman" w:hAnsi="Times New Roman" w:cs="Times New Roman"/>
          <w:i/>
          <w:sz w:val="22"/>
          <w:szCs w:val="22"/>
        </w:rPr>
        <w:t>Straightforward bibliography management in r using the refmanager package</w:t>
      </w:r>
      <w:r w:rsidRPr="00181CAC">
        <w:rPr>
          <w:rFonts w:ascii="Times New Roman" w:hAnsi="Times New Roman" w:cs="Times New Roman"/>
          <w:sz w:val="22"/>
          <w:szCs w:val="22"/>
        </w:rPr>
        <w:t xml:space="preserve">. ed. (nos.). Available: </w:t>
      </w:r>
      <w:hyperlink r:id="rId41">
        <w:r w:rsidRPr="00181CAC">
          <w:rPr>
            <w:rStyle w:val="Hyperlink"/>
            <w:rFonts w:ascii="Times New Roman" w:hAnsi="Times New Roman" w:cs="Times New Roman"/>
            <w:sz w:val="22"/>
            <w:szCs w:val="22"/>
          </w:rPr>
          <w:t>http://arxiv.org/abs/1403.2036</w:t>
        </w:r>
      </w:hyperlink>
      <w:r w:rsidRPr="00181CAC">
        <w:rPr>
          <w:rFonts w:ascii="Times New Roman" w:hAnsi="Times New Roman" w:cs="Times New Roman"/>
          <w:sz w:val="22"/>
          <w:szCs w:val="22"/>
        </w:rPr>
        <w:t>.</w:t>
      </w:r>
    </w:p>
    <w:p w14:paraId="4BC7B0A9"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Molnar, J.L., Gamboa, R.</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L., Revenga, C. &amp; Spalding, M.</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 xml:space="preserve">D. 2008. Assessing the global threat of invasive species to marine biodiversity. </w:t>
      </w:r>
      <w:r w:rsidRPr="00181CAC">
        <w:rPr>
          <w:rFonts w:ascii="Times New Roman" w:hAnsi="Times New Roman" w:cs="Times New Roman"/>
          <w:i/>
          <w:sz w:val="22"/>
          <w:szCs w:val="22"/>
        </w:rPr>
        <w:t>Frontiers in Ecology and the Environment</w:t>
      </w:r>
      <w:r w:rsidRPr="00181CAC">
        <w:rPr>
          <w:rFonts w:ascii="Times New Roman" w:hAnsi="Times New Roman" w:cs="Times New Roman"/>
          <w:sz w:val="22"/>
          <w:szCs w:val="22"/>
        </w:rPr>
        <w:t xml:space="preserve">. 6(9):485–492. DOI: </w:t>
      </w:r>
      <w:hyperlink r:id="rId42">
        <w:r w:rsidRPr="00181CAC">
          <w:rPr>
            <w:rStyle w:val="Hyperlink"/>
            <w:rFonts w:ascii="Times New Roman" w:hAnsi="Times New Roman" w:cs="Times New Roman"/>
            <w:sz w:val="22"/>
            <w:szCs w:val="22"/>
          </w:rPr>
          <w:t>10.1890/070064</w:t>
        </w:r>
      </w:hyperlink>
      <w:r w:rsidRPr="00181CAC">
        <w:rPr>
          <w:rFonts w:ascii="Times New Roman" w:hAnsi="Times New Roman" w:cs="Times New Roman"/>
          <w:sz w:val="22"/>
          <w:szCs w:val="22"/>
        </w:rPr>
        <w:t>.</w:t>
      </w:r>
    </w:p>
    <w:p w14:paraId="46D12E64"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Morris, J.</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A. &amp; Akins, J.</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 xml:space="preserve">L. 2009. Feeding ecology of invasive lionfish (pterois volitans) in the bahamian archipelago. </w:t>
      </w:r>
      <w:r w:rsidRPr="00181CAC">
        <w:rPr>
          <w:rFonts w:ascii="Times New Roman" w:hAnsi="Times New Roman" w:cs="Times New Roman"/>
          <w:i/>
          <w:sz w:val="22"/>
          <w:szCs w:val="22"/>
        </w:rPr>
        <w:t>Environ. Biol. Fishes</w:t>
      </w:r>
      <w:r w:rsidRPr="00181CAC">
        <w:rPr>
          <w:rFonts w:ascii="Times New Roman" w:hAnsi="Times New Roman" w:cs="Times New Roman"/>
          <w:sz w:val="22"/>
          <w:szCs w:val="22"/>
        </w:rPr>
        <w:t xml:space="preserve">. 86(3):389–398. DOI: </w:t>
      </w:r>
      <w:hyperlink r:id="rId43">
        <w:r w:rsidRPr="00181CAC">
          <w:rPr>
            <w:rStyle w:val="Hyperlink"/>
            <w:rFonts w:ascii="Times New Roman" w:hAnsi="Times New Roman" w:cs="Times New Roman"/>
            <w:sz w:val="22"/>
            <w:szCs w:val="22"/>
          </w:rPr>
          <w:t>10.1007/s10641-009-9538-8</w:t>
        </w:r>
      </w:hyperlink>
      <w:r w:rsidRPr="00181CAC">
        <w:rPr>
          <w:rFonts w:ascii="Times New Roman" w:hAnsi="Times New Roman" w:cs="Times New Roman"/>
          <w:sz w:val="22"/>
          <w:szCs w:val="22"/>
        </w:rPr>
        <w:t>.</w:t>
      </w:r>
    </w:p>
    <w:p w14:paraId="61ED9ADA"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Morris, J.</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A., Shertzer, K.</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W. &amp; Rice, J.</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 xml:space="preserve">A. 2011. A stage-based matrix population model of invasive lionfish with implications for control. </w:t>
      </w:r>
      <w:r w:rsidRPr="00181CAC">
        <w:rPr>
          <w:rFonts w:ascii="Times New Roman" w:hAnsi="Times New Roman" w:cs="Times New Roman"/>
          <w:i/>
          <w:sz w:val="22"/>
          <w:szCs w:val="22"/>
        </w:rPr>
        <w:t>Biol Invasions</w:t>
      </w:r>
      <w:r w:rsidRPr="00181CAC">
        <w:rPr>
          <w:rFonts w:ascii="Times New Roman" w:hAnsi="Times New Roman" w:cs="Times New Roman"/>
          <w:sz w:val="22"/>
          <w:szCs w:val="22"/>
        </w:rPr>
        <w:t xml:space="preserve">. 13(1):7–12. DOI: </w:t>
      </w:r>
      <w:hyperlink r:id="rId44">
        <w:r w:rsidRPr="00181CAC">
          <w:rPr>
            <w:rStyle w:val="Hyperlink"/>
            <w:rFonts w:ascii="Times New Roman" w:hAnsi="Times New Roman" w:cs="Times New Roman"/>
            <w:sz w:val="22"/>
            <w:szCs w:val="22"/>
          </w:rPr>
          <w:t>10.1007/s10530-010-9786-8</w:t>
        </w:r>
      </w:hyperlink>
      <w:r w:rsidRPr="00181CAC">
        <w:rPr>
          <w:rFonts w:ascii="Times New Roman" w:hAnsi="Times New Roman" w:cs="Times New Roman"/>
          <w:sz w:val="22"/>
          <w:szCs w:val="22"/>
        </w:rPr>
        <w:t>.</w:t>
      </w:r>
    </w:p>
    <w:p w14:paraId="735A85F1"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Muñoz, R., Currin, C. &amp; Whitfield, P. 2011. Diet of invasive lionfish on hard bottom reefs of the southeast usa: Insights from stomach contents and stable isotopes. </w:t>
      </w:r>
      <w:r w:rsidRPr="00181CAC">
        <w:rPr>
          <w:rFonts w:ascii="Times New Roman" w:hAnsi="Times New Roman" w:cs="Times New Roman"/>
          <w:i/>
          <w:sz w:val="22"/>
          <w:szCs w:val="22"/>
        </w:rPr>
        <w:t>Mar. Ecol. Prog. Ser.</w:t>
      </w:r>
      <w:r w:rsidRPr="00181CAC">
        <w:rPr>
          <w:rFonts w:ascii="Times New Roman" w:hAnsi="Times New Roman" w:cs="Times New Roman"/>
          <w:sz w:val="22"/>
          <w:szCs w:val="22"/>
        </w:rPr>
        <w:t xml:space="preserve"> 432:181–193. DOI: </w:t>
      </w:r>
      <w:hyperlink r:id="rId45">
        <w:r w:rsidRPr="00181CAC">
          <w:rPr>
            <w:rStyle w:val="Hyperlink"/>
            <w:rFonts w:ascii="Times New Roman" w:hAnsi="Times New Roman" w:cs="Times New Roman"/>
            <w:sz w:val="22"/>
            <w:szCs w:val="22"/>
          </w:rPr>
          <w:t>10.3354/meps09154</w:t>
        </w:r>
      </w:hyperlink>
      <w:r w:rsidRPr="00181CAC">
        <w:rPr>
          <w:rFonts w:ascii="Times New Roman" w:hAnsi="Times New Roman" w:cs="Times New Roman"/>
          <w:sz w:val="22"/>
          <w:szCs w:val="22"/>
        </w:rPr>
        <w:t>.</w:t>
      </w:r>
    </w:p>
    <w:p w14:paraId="72D16C34"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Murray, G. 2007. Constructing paradise: The impacts of big tourism in the mexican coastal zone. </w:t>
      </w:r>
      <w:r w:rsidRPr="00181CAC">
        <w:rPr>
          <w:rFonts w:ascii="Times New Roman" w:hAnsi="Times New Roman" w:cs="Times New Roman"/>
          <w:i/>
          <w:sz w:val="22"/>
          <w:szCs w:val="22"/>
        </w:rPr>
        <w:t>Coastal Management</w:t>
      </w:r>
      <w:r w:rsidRPr="00181CAC">
        <w:rPr>
          <w:rFonts w:ascii="Times New Roman" w:hAnsi="Times New Roman" w:cs="Times New Roman"/>
          <w:sz w:val="22"/>
          <w:szCs w:val="22"/>
        </w:rPr>
        <w:t xml:space="preserve">. 35(2-3):339–355. DOI: </w:t>
      </w:r>
      <w:hyperlink r:id="rId46">
        <w:r w:rsidRPr="00181CAC">
          <w:rPr>
            <w:rStyle w:val="Hyperlink"/>
            <w:rFonts w:ascii="Times New Roman" w:hAnsi="Times New Roman" w:cs="Times New Roman"/>
            <w:sz w:val="22"/>
            <w:szCs w:val="22"/>
          </w:rPr>
          <w:t>10.1080/08920750601169600</w:t>
        </w:r>
      </w:hyperlink>
      <w:r w:rsidRPr="00181CAC">
        <w:rPr>
          <w:rFonts w:ascii="Times New Roman" w:hAnsi="Times New Roman" w:cs="Times New Roman"/>
          <w:sz w:val="22"/>
          <w:szCs w:val="22"/>
        </w:rPr>
        <w:t>.</w:t>
      </w:r>
    </w:p>
    <w:p w14:paraId="6730F841" w14:textId="77777777" w:rsidR="00F308C0" w:rsidRPr="00181CAC" w:rsidRDefault="00166660">
      <w:pPr>
        <w:pStyle w:val="Bibliography"/>
        <w:rPr>
          <w:rFonts w:ascii="Times New Roman" w:hAnsi="Times New Roman" w:cs="Times New Roman"/>
          <w:sz w:val="22"/>
          <w:szCs w:val="22"/>
        </w:rPr>
      </w:pPr>
      <w:r w:rsidRPr="004D5D94">
        <w:rPr>
          <w:rFonts w:ascii="Times New Roman" w:hAnsi="Times New Roman" w:cs="Times New Roman"/>
          <w:sz w:val="22"/>
          <w:szCs w:val="22"/>
          <w:lang w:val="es-MX"/>
        </w:rPr>
        <w:t>Pebesma, E.</w:t>
      </w:r>
      <w:r w:rsidR="004D5D94" w:rsidRPr="004D5D94">
        <w:rPr>
          <w:rFonts w:ascii="Times New Roman" w:hAnsi="Times New Roman" w:cs="Times New Roman"/>
          <w:sz w:val="22"/>
          <w:szCs w:val="22"/>
          <w:lang w:val="es-MX"/>
        </w:rPr>
        <w:t xml:space="preserve"> </w:t>
      </w:r>
      <w:r w:rsidRPr="004D5D94">
        <w:rPr>
          <w:rFonts w:ascii="Times New Roman" w:hAnsi="Times New Roman" w:cs="Times New Roman"/>
          <w:sz w:val="22"/>
          <w:szCs w:val="22"/>
          <w:lang w:val="es-MX"/>
        </w:rPr>
        <w:t>J. &amp; Bivand, R.</w:t>
      </w:r>
      <w:r w:rsidR="004D5D94">
        <w:rPr>
          <w:rFonts w:ascii="Times New Roman" w:hAnsi="Times New Roman" w:cs="Times New Roman"/>
          <w:sz w:val="22"/>
          <w:szCs w:val="22"/>
          <w:lang w:val="es-MX"/>
        </w:rPr>
        <w:t xml:space="preserve"> </w:t>
      </w:r>
      <w:r w:rsidRPr="004D5D94">
        <w:rPr>
          <w:rFonts w:ascii="Times New Roman" w:hAnsi="Times New Roman" w:cs="Times New Roman"/>
          <w:sz w:val="22"/>
          <w:szCs w:val="22"/>
          <w:lang w:val="es-MX"/>
        </w:rPr>
        <w:t xml:space="preserve">S. 2005. </w:t>
      </w:r>
      <w:r w:rsidRPr="00181CAC">
        <w:rPr>
          <w:rFonts w:ascii="Times New Roman" w:hAnsi="Times New Roman" w:cs="Times New Roman"/>
          <w:sz w:val="22"/>
          <w:szCs w:val="22"/>
        </w:rPr>
        <w:t xml:space="preserve">Classes and methods for spatial data in R. </w:t>
      </w:r>
      <w:r w:rsidRPr="00181CAC">
        <w:rPr>
          <w:rFonts w:ascii="Times New Roman" w:hAnsi="Times New Roman" w:cs="Times New Roman"/>
          <w:i/>
          <w:sz w:val="22"/>
          <w:szCs w:val="22"/>
        </w:rPr>
        <w:t>R News</w:t>
      </w:r>
      <w:r w:rsidRPr="00181CAC">
        <w:rPr>
          <w:rFonts w:ascii="Times New Roman" w:hAnsi="Times New Roman" w:cs="Times New Roman"/>
          <w:sz w:val="22"/>
          <w:szCs w:val="22"/>
        </w:rPr>
        <w:t xml:space="preserve">. 5(2):9–13. Available: </w:t>
      </w:r>
      <w:hyperlink r:id="rId47">
        <w:r w:rsidRPr="00181CAC">
          <w:rPr>
            <w:rStyle w:val="Hyperlink"/>
            <w:rFonts w:ascii="Times New Roman" w:hAnsi="Times New Roman" w:cs="Times New Roman"/>
            <w:sz w:val="22"/>
            <w:szCs w:val="22"/>
          </w:rPr>
          <w:t>https://CRAN.R-project.org/doc/Rnews/</w:t>
        </w:r>
      </w:hyperlink>
      <w:r w:rsidRPr="00181CAC">
        <w:rPr>
          <w:rFonts w:ascii="Times New Roman" w:hAnsi="Times New Roman" w:cs="Times New Roman"/>
          <w:sz w:val="22"/>
          <w:szCs w:val="22"/>
        </w:rPr>
        <w:t>.</w:t>
      </w:r>
    </w:p>
    <w:p w14:paraId="5CB0CF12"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Pimentel, D., Zuniga, R. &amp; Morrison, D. 2005. Update on the environmental and economic costs associated with alien-invasive species in the united states. </w:t>
      </w:r>
      <w:r w:rsidRPr="00181CAC">
        <w:rPr>
          <w:rFonts w:ascii="Times New Roman" w:hAnsi="Times New Roman" w:cs="Times New Roman"/>
          <w:i/>
          <w:sz w:val="22"/>
          <w:szCs w:val="22"/>
        </w:rPr>
        <w:t>Ecological Economics</w:t>
      </w:r>
      <w:r w:rsidRPr="00181CAC">
        <w:rPr>
          <w:rFonts w:ascii="Times New Roman" w:hAnsi="Times New Roman" w:cs="Times New Roman"/>
          <w:sz w:val="22"/>
          <w:szCs w:val="22"/>
        </w:rPr>
        <w:t xml:space="preserve">. 52(3):273–288. DOI: </w:t>
      </w:r>
      <w:hyperlink r:id="rId48">
        <w:r w:rsidRPr="00181CAC">
          <w:rPr>
            <w:rStyle w:val="Hyperlink"/>
            <w:rFonts w:ascii="Times New Roman" w:hAnsi="Times New Roman" w:cs="Times New Roman"/>
            <w:sz w:val="22"/>
            <w:szCs w:val="22"/>
          </w:rPr>
          <w:t>10.1016/j.ecolecon.2004.10.002</w:t>
        </w:r>
      </w:hyperlink>
      <w:r w:rsidRPr="00181CAC">
        <w:rPr>
          <w:rFonts w:ascii="Times New Roman" w:hAnsi="Times New Roman" w:cs="Times New Roman"/>
          <w:sz w:val="22"/>
          <w:szCs w:val="22"/>
        </w:rPr>
        <w:t>.</w:t>
      </w:r>
    </w:p>
    <w:p w14:paraId="0604D03E"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lastRenderedPageBreak/>
        <w:t xml:space="preserve">R Core Team. 2017. </w:t>
      </w:r>
      <w:r w:rsidRPr="00181CAC">
        <w:rPr>
          <w:rFonts w:ascii="Times New Roman" w:hAnsi="Times New Roman" w:cs="Times New Roman"/>
          <w:i/>
          <w:sz w:val="22"/>
          <w:szCs w:val="22"/>
        </w:rPr>
        <w:t>R: A language and environment for statistical computing</w:t>
      </w:r>
      <w:r w:rsidRPr="00181CAC">
        <w:rPr>
          <w:rFonts w:ascii="Times New Roman" w:hAnsi="Times New Roman" w:cs="Times New Roman"/>
          <w:sz w:val="22"/>
          <w:szCs w:val="22"/>
        </w:rPr>
        <w:t xml:space="preserve">. ed. (nos.). Vienna, Austria: R Foundation for Statistical Computing. Available: </w:t>
      </w:r>
      <w:hyperlink r:id="rId49">
        <w:r w:rsidRPr="00181CAC">
          <w:rPr>
            <w:rStyle w:val="Hyperlink"/>
            <w:rFonts w:ascii="Times New Roman" w:hAnsi="Times New Roman" w:cs="Times New Roman"/>
            <w:sz w:val="22"/>
            <w:szCs w:val="22"/>
          </w:rPr>
          <w:t>https://www.R-project.org/</w:t>
        </w:r>
      </w:hyperlink>
      <w:r w:rsidRPr="00181CAC">
        <w:rPr>
          <w:rFonts w:ascii="Times New Roman" w:hAnsi="Times New Roman" w:cs="Times New Roman"/>
          <w:sz w:val="22"/>
          <w:szCs w:val="22"/>
        </w:rPr>
        <w:t>.</w:t>
      </w:r>
    </w:p>
    <w:p w14:paraId="01B580D1"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Robinson, D. 2017. </w:t>
      </w:r>
      <w:r w:rsidRPr="00181CAC">
        <w:rPr>
          <w:rFonts w:ascii="Times New Roman" w:hAnsi="Times New Roman" w:cs="Times New Roman"/>
          <w:i/>
          <w:sz w:val="22"/>
          <w:szCs w:val="22"/>
        </w:rPr>
        <w:t>Broom: Convert statistical analysis objects into tidy data frames</w:t>
      </w:r>
      <w:r w:rsidRPr="00181CAC">
        <w:rPr>
          <w:rFonts w:ascii="Times New Roman" w:hAnsi="Times New Roman" w:cs="Times New Roman"/>
          <w:sz w:val="22"/>
          <w:szCs w:val="22"/>
        </w:rPr>
        <w:t xml:space="preserve">. ed. (nos.). Available: </w:t>
      </w:r>
      <w:hyperlink r:id="rId50">
        <w:r w:rsidRPr="00181CAC">
          <w:rPr>
            <w:rStyle w:val="Hyperlink"/>
            <w:rFonts w:ascii="Times New Roman" w:hAnsi="Times New Roman" w:cs="Times New Roman"/>
            <w:sz w:val="22"/>
            <w:szCs w:val="22"/>
          </w:rPr>
          <w:t>https://CRAN.R-project.org/package=broom</w:t>
        </w:r>
      </w:hyperlink>
      <w:r w:rsidRPr="00181CAC">
        <w:rPr>
          <w:rFonts w:ascii="Times New Roman" w:hAnsi="Times New Roman" w:cs="Times New Roman"/>
          <w:sz w:val="22"/>
          <w:szCs w:val="22"/>
        </w:rPr>
        <w:t>.</w:t>
      </w:r>
    </w:p>
    <w:p w14:paraId="2B1B7E6F"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Rocha, L.</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A., Rocha, C.</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R., Baldwin, C.</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C., Weigt, L.</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 xml:space="preserve">A. &amp; McField, M. 2015. Invasive lionfish preying on critically endangered reef fish. </w:t>
      </w:r>
      <w:r w:rsidRPr="00181CAC">
        <w:rPr>
          <w:rFonts w:ascii="Times New Roman" w:hAnsi="Times New Roman" w:cs="Times New Roman"/>
          <w:i/>
          <w:sz w:val="22"/>
          <w:szCs w:val="22"/>
        </w:rPr>
        <w:t>Coral Reefs</w:t>
      </w:r>
      <w:r w:rsidRPr="00181CAC">
        <w:rPr>
          <w:rFonts w:ascii="Times New Roman" w:hAnsi="Times New Roman" w:cs="Times New Roman"/>
          <w:sz w:val="22"/>
          <w:szCs w:val="22"/>
        </w:rPr>
        <w:t xml:space="preserve">. 34(3):803–806. DOI: </w:t>
      </w:r>
      <w:hyperlink r:id="rId51">
        <w:r w:rsidRPr="00181CAC">
          <w:rPr>
            <w:rStyle w:val="Hyperlink"/>
            <w:rFonts w:ascii="Times New Roman" w:hAnsi="Times New Roman" w:cs="Times New Roman"/>
            <w:sz w:val="22"/>
            <w:szCs w:val="22"/>
          </w:rPr>
          <w:t>10.1007/s00338-015-1293-z</w:t>
        </w:r>
      </w:hyperlink>
      <w:r w:rsidRPr="00181CAC">
        <w:rPr>
          <w:rFonts w:ascii="Times New Roman" w:hAnsi="Times New Roman" w:cs="Times New Roman"/>
          <w:sz w:val="22"/>
          <w:szCs w:val="22"/>
        </w:rPr>
        <w:t>.</w:t>
      </w:r>
    </w:p>
    <w:p w14:paraId="58CE3E1E" w14:textId="77777777" w:rsidR="00F308C0" w:rsidRPr="00181CAC" w:rsidRDefault="00166660">
      <w:pPr>
        <w:pStyle w:val="Bibliography"/>
        <w:rPr>
          <w:rFonts w:ascii="Times New Roman" w:hAnsi="Times New Roman" w:cs="Times New Roman"/>
          <w:sz w:val="22"/>
          <w:szCs w:val="22"/>
          <w:lang w:val="es-MX"/>
        </w:rPr>
      </w:pPr>
      <w:r w:rsidRPr="00181CAC">
        <w:rPr>
          <w:rFonts w:ascii="Times New Roman" w:hAnsi="Times New Roman" w:cs="Times New Roman"/>
          <w:sz w:val="22"/>
          <w:szCs w:val="22"/>
        </w:rPr>
        <w:t xml:space="preserve">Ruiz-Zarate, M. &amp; Arias-Gonzalez, J. 2004. Spatial study of juvenile corals in the northern region of the mesoamerican barrier reef system (mbrs). </w:t>
      </w:r>
      <w:r w:rsidRPr="00181CAC">
        <w:rPr>
          <w:rFonts w:ascii="Times New Roman" w:hAnsi="Times New Roman" w:cs="Times New Roman"/>
          <w:i/>
          <w:sz w:val="22"/>
          <w:szCs w:val="22"/>
          <w:lang w:val="es-MX"/>
        </w:rPr>
        <w:t>Coral Reefs</w:t>
      </w:r>
      <w:r w:rsidRPr="00181CAC">
        <w:rPr>
          <w:rFonts w:ascii="Times New Roman" w:hAnsi="Times New Roman" w:cs="Times New Roman"/>
          <w:sz w:val="22"/>
          <w:szCs w:val="22"/>
          <w:lang w:val="es-MX"/>
        </w:rPr>
        <w:t xml:space="preserve">. (September, 9). DOI: </w:t>
      </w:r>
      <w:hyperlink r:id="rId52">
        <w:r w:rsidRPr="00181CAC">
          <w:rPr>
            <w:rStyle w:val="Hyperlink"/>
            <w:rFonts w:ascii="Times New Roman" w:hAnsi="Times New Roman" w:cs="Times New Roman"/>
            <w:sz w:val="22"/>
            <w:szCs w:val="22"/>
            <w:lang w:val="es-MX"/>
          </w:rPr>
          <w:t>10.1007/s00338-004-0420-z</w:t>
        </w:r>
      </w:hyperlink>
      <w:r w:rsidRPr="00181CAC">
        <w:rPr>
          <w:rFonts w:ascii="Times New Roman" w:hAnsi="Times New Roman" w:cs="Times New Roman"/>
          <w:sz w:val="22"/>
          <w:szCs w:val="22"/>
          <w:lang w:val="es-MX"/>
        </w:rPr>
        <w:t>.</w:t>
      </w:r>
    </w:p>
    <w:p w14:paraId="7B31F4EA"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lang w:val="es-MX"/>
        </w:rPr>
        <w:t xml:space="preserve">Sabido-Itza, M., Medina-Quej, A., De Jesus-Navarrete, A., Gomez-Poot, J. &amp; Garcia-Rivas, M. 2016. Uso de la estructura de tallas como evidencia del establecimiento poblacional del pez le?n pterois volitans (scorpaeniformes: Scorpaenidae) en el sur del caribe mexicano. </w:t>
      </w:r>
      <w:r w:rsidRPr="00181CAC">
        <w:rPr>
          <w:rFonts w:ascii="Times New Roman" w:hAnsi="Times New Roman" w:cs="Times New Roman"/>
          <w:i/>
          <w:sz w:val="22"/>
          <w:szCs w:val="22"/>
        </w:rPr>
        <w:t>RBT</w:t>
      </w:r>
      <w:r w:rsidRPr="00181CAC">
        <w:rPr>
          <w:rFonts w:ascii="Times New Roman" w:hAnsi="Times New Roman" w:cs="Times New Roman"/>
          <w:sz w:val="22"/>
          <w:szCs w:val="22"/>
        </w:rPr>
        <w:t xml:space="preserve">. 64(1):353. DOI: </w:t>
      </w:r>
      <w:hyperlink r:id="rId53">
        <w:r w:rsidRPr="00181CAC">
          <w:rPr>
            <w:rStyle w:val="Hyperlink"/>
            <w:rFonts w:ascii="Times New Roman" w:hAnsi="Times New Roman" w:cs="Times New Roman"/>
            <w:sz w:val="22"/>
            <w:szCs w:val="22"/>
          </w:rPr>
          <w:t>10.15517/rbt.v64i1.18943</w:t>
        </w:r>
      </w:hyperlink>
      <w:r w:rsidRPr="00181CAC">
        <w:rPr>
          <w:rFonts w:ascii="Times New Roman" w:hAnsi="Times New Roman" w:cs="Times New Roman"/>
          <w:sz w:val="22"/>
          <w:szCs w:val="22"/>
        </w:rPr>
        <w:t>.</w:t>
      </w:r>
    </w:p>
    <w:p w14:paraId="468DA40D" w14:textId="77777777" w:rsidR="00F308C0" w:rsidRPr="00181CAC" w:rsidRDefault="004D5D94">
      <w:pPr>
        <w:pStyle w:val="Bibliography"/>
        <w:rPr>
          <w:rFonts w:ascii="Times New Roman" w:hAnsi="Times New Roman" w:cs="Times New Roman"/>
          <w:sz w:val="22"/>
          <w:szCs w:val="22"/>
        </w:rPr>
      </w:pPr>
      <w:r w:rsidRPr="004D5D94">
        <w:rPr>
          <w:rFonts w:ascii="Times New Roman" w:hAnsi="Times New Roman" w:cs="Times New Roman"/>
          <w:sz w:val="22"/>
          <w:szCs w:val="22"/>
          <w:lang w:val="es-MX"/>
        </w:rPr>
        <w:t>Sandel, V., Mart</w:t>
      </w:r>
      <w:r>
        <w:rPr>
          <w:rFonts w:ascii="Times New Roman" w:hAnsi="Times New Roman" w:cs="Times New Roman"/>
          <w:sz w:val="22"/>
          <w:szCs w:val="22"/>
          <w:lang w:val="es-MX"/>
        </w:rPr>
        <w:t>ínez-Ferná</w:t>
      </w:r>
      <w:r w:rsidR="00166660" w:rsidRPr="004D5D94">
        <w:rPr>
          <w:rFonts w:ascii="Times New Roman" w:hAnsi="Times New Roman" w:cs="Times New Roman"/>
          <w:sz w:val="22"/>
          <w:szCs w:val="22"/>
          <w:lang w:val="es-MX"/>
        </w:rPr>
        <w:t xml:space="preserve">ndez, D., Wangpraseurt, D. &amp; Sierra, L. 2015. </w:t>
      </w:r>
      <w:r w:rsidR="00166660" w:rsidRPr="00181CAC">
        <w:rPr>
          <w:rFonts w:ascii="Times New Roman" w:hAnsi="Times New Roman" w:cs="Times New Roman"/>
          <w:sz w:val="22"/>
          <w:szCs w:val="22"/>
        </w:rPr>
        <w:t xml:space="preserve">Ecology and management of the invasive lionfish pterois volitans/miles complex (perciformes: Scorpaenidae) in southern costa rica. </w:t>
      </w:r>
      <w:r w:rsidR="00166660" w:rsidRPr="00181CAC">
        <w:rPr>
          <w:rFonts w:ascii="Times New Roman" w:hAnsi="Times New Roman" w:cs="Times New Roman"/>
          <w:i/>
          <w:sz w:val="22"/>
          <w:szCs w:val="22"/>
        </w:rPr>
        <w:t>Rev Biol Trop</w:t>
      </w:r>
      <w:r w:rsidR="00166660" w:rsidRPr="00181CAC">
        <w:rPr>
          <w:rFonts w:ascii="Times New Roman" w:hAnsi="Times New Roman" w:cs="Times New Roman"/>
          <w:sz w:val="22"/>
          <w:szCs w:val="22"/>
        </w:rPr>
        <w:t xml:space="preserve">. 63(1):213–221. Available: </w:t>
      </w:r>
      <w:hyperlink r:id="rId54">
        <w:r w:rsidR="00166660" w:rsidRPr="00181CAC">
          <w:rPr>
            <w:rStyle w:val="Hyperlink"/>
            <w:rFonts w:ascii="Times New Roman" w:hAnsi="Times New Roman" w:cs="Times New Roman"/>
            <w:sz w:val="22"/>
            <w:szCs w:val="22"/>
          </w:rPr>
          <w:t>http://www.ncbi.nlm.nih.gov/pubmed/26299126</w:t>
        </w:r>
      </w:hyperlink>
      <w:r w:rsidR="00166660" w:rsidRPr="00181CAC">
        <w:rPr>
          <w:rFonts w:ascii="Times New Roman" w:hAnsi="Times New Roman" w:cs="Times New Roman"/>
          <w:sz w:val="22"/>
          <w:szCs w:val="22"/>
        </w:rPr>
        <w:t xml:space="preserve"> [2017, June 27].</w:t>
      </w:r>
    </w:p>
    <w:p w14:paraId="42DB680E"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Schofield, P. 2009. Geographic extent and chronology of the invasion of non-native lionfish (</w:t>
      </w:r>
      <w:r w:rsidR="004D5D94">
        <w:rPr>
          <w:rFonts w:ascii="Times New Roman" w:hAnsi="Times New Roman" w:cs="Times New Roman"/>
          <w:sz w:val="22"/>
          <w:szCs w:val="22"/>
        </w:rPr>
        <w:t>P</w:t>
      </w:r>
      <w:r w:rsidRPr="00181CAC">
        <w:rPr>
          <w:rFonts w:ascii="Times New Roman" w:hAnsi="Times New Roman" w:cs="Times New Roman"/>
          <w:sz w:val="22"/>
          <w:szCs w:val="22"/>
        </w:rPr>
        <w:t xml:space="preserve">terois volitans [linnaeus 1758] and p. miles [bennett 1828]) in the western north atlantic and caribbean sea. </w:t>
      </w:r>
      <w:r w:rsidRPr="00181CAC">
        <w:rPr>
          <w:rFonts w:ascii="Times New Roman" w:hAnsi="Times New Roman" w:cs="Times New Roman"/>
          <w:i/>
          <w:sz w:val="22"/>
          <w:szCs w:val="22"/>
        </w:rPr>
        <w:t>AI</w:t>
      </w:r>
      <w:r w:rsidRPr="00181CAC">
        <w:rPr>
          <w:rFonts w:ascii="Times New Roman" w:hAnsi="Times New Roman" w:cs="Times New Roman"/>
          <w:sz w:val="22"/>
          <w:szCs w:val="22"/>
        </w:rPr>
        <w:t xml:space="preserve">. 4(3):473–479. DOI: </w:t>
      </w:r>
      <w:hyperlink r:id="rId55">
        <w:r w:rsidRPr="00181CAC">
          <w:rPr>
            <w:rStyle w:val="Hyperlink"/>
            <w:rFonts w:ascii="Times New Roman" w:hAnsi="Times New Roman" w:cs="Times New Roman"/>
            <w:sz w:val="22"/>
            <w:szCs w:val="22"/>
          </w:rPr>
          <w:t>10.3391/ai.2009.4.3.5</w:t>
        </w:r>
      </w:hyperlink>
      <w:r w:rsidRPr="00181CAC">
        <w:rPr>
          <w:rFonts w:ascii="Times New Roman" w:hAnsi="Times New Roman" w:cs="Times New Roman"/>
          <w:sz w:val="22"/>
          <w:szCs w:val="22"/>
        </w:rPr>
        <w:t>.</w:t>
      </w:r>
    </w:p>
    <w:p w14:paraId="7633B90C"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Schofield, P. 2010. Update on geographic spread of invasive lionfishes (pterois volitans [linnaeus, 1758] and p. miles [bennett, 1828]) in the western north atlantic ocean, caribbean sea and gulf of mexico. </w:t>
      </w:r>
      <w:r w:rsidRPr="00181CAC">
        <w:rPr>
          <w:rFonts w:ascii="Times New Roman" w:hAnsi="Times New Roman" w:cs="Times New Roman"/>
          <w:i/>
          <w:sz w:val="22"/>
          <w:szCs w:val="22"/>
        </w:rPr>
        <w:t>AI</w:t>
      </w:r>
      <w:r w:rsidRPr="00181CAC">
        <w:rPr>
          <w:rFonts w:ascii="Times New Roman" w:hAnsi="Times New Roman" w:cs="Times New Roman"/>
          <w:sz w:val="22"/>
          <w:szCs w:val="22"/>
        </w:rPr>
        <w:t xml:space="preserve">. 5(Supplement 1):S117–S122. DOI: </w:t>
      </w:r>
      <w:hyperlink r:id="rId56">
        <w:r w:rsidRPr="00181CAC">
          <w:rPr>
            <w:rStyle w:val="Hyperlink"/>
            <w:rFonts w:ascii="Times New Roman" w:hAnsi="Times New Roman" w:cs="Times New Roman"/>
            <w:sz w:val="22"/>
            <w:szCs w:val="22"/>
          </w:rPr>
          <w:t>10.3391/ai.2010.5.S1.024</w:t>
        </w:r>
      </w:hyperlink>
      <w:r w:rsidRPr="00181CAC">
        <w:rPr>
          <w:rFonts w:ascii="Times New Roman" w:hAnsi="Times New Roman" w:cs="Times New Roman"/>
          <w:sz w:val="22"/>
          <w:szCs w:val="22"/>
        </w:rPr>
        <w:t>.</w:t>
      </w:r>
    </w:p>
    <w:p w14:paraId="394F0B01"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Tennekes, M. 2017a. </w:t>
      </w:r>
      <w:r w:rsidRPr="00181CAC">
        <w:rPr>
          <w:rFonts w:ascii="Times New Roman" w:hAnsi="Times New Roman" w:cs="Times New Roman"/>
          <w:i/>
          <w:sz w:val="22"/>
          <w:szCs w:val="22"/>
        </w:rPr>
        <w:t>Tmap: Thematic maps</w:t>
      </w:r>
      <w:r w:rsidRPr="00181CAC">
        <w:rPr>
          <w:rFonts w:ascii="Times New Roman" w:hAnsi="Times New Roman" w:cs="Times New Roman"/>
          <w:sz w:val="22"/>
          <w:szCs w:val="22"/>
        </w:rPr>
        <w:t xml:space="preserve">. ed. (nos.). Available: </w:t>
      </w:r>
      <w:hyperlink r:id="rId57">
        <w:r w:rsidRPr="00181CAC">
          <w:rPr>
            <w:rStyle w:val="Hyperlink"/>
            <w:rFonts w:ascii="Times New Roman" w:hAnsi="Times New Roman" w:cs="Times New Roman"/>
            <w:sz w:val="22"/>
            <w:szCs w:val="22"/>
          </w:rPr>
          <w:t>https://CRAN.R-project.org/package=tmap</w:t>
        </w:r>
      </w:hyperlink>
      <w:r w:rsidRPr="00181CAC">
        <w:rPr>
          <w:rFonts w:ascii="Times New Roman" w:hAnsi="Times New Roman" w:cs="Times New Roman"/>
          <w:sz w:val="22"/>
          <w:szCs w:val="22"/>
        </w:rPr>
        <w:t>.</w:t>
      </w:r>
    </w:p>
    <w:p w14:paraId="2865F2C4" w14:textId="77777777" w:rsidR="00F308C0" w:rsidRPr="00181CAC" w:rsidRDefault="00166660">
      <w:pPr>
        <w:pStyle w:val="Bibliography"/>
        <w:rPr>
          <w:rFonts w:ascii="Times New Roman" w:hAnsi="Times New Roman" w:cs="Times New Roman"/>
          <w:sz w:val="22"/>
          <w:szCs w:val="22"/>
          <w:lang w:val="es-MX"/>
        </w:rPr>
      </w:pPr>
      <w:r w:rsidRPr="00181CAC">
        <w:rPr>
          <w:rFonts w:ascii="Times New Roman" w:hAnsi="Times New Roman" w:cs="Times New Roman"/>
          <w:sz w:val="22"/>
          <w:szCs w:val="22"/>
        </w:rPr>
        <w:t xml:space="preserve">Tennekes, M. 2017b. </w:t>
      </w:r>
      <w:r w:rsidRPr="00181CAC">
        <w:rPr>
          <w:rFonts w:ascii="Times New Roman" w:hAnsi="Times New Roman" w:cs="Times New Roman"/>
          <w:i/>
          <w:sz w:val="22"/>
          <w:szCs w:val="22"/>
        </w:rPr>
        <w:t>Tmaptools: Thematic map tools</w:t>
      </w:r>
      <w:r w:rsidRPr="00181CAC">
        <w:rPr>
          <w:rFonts w:ascii="Times New Roman" w:hAnsi="Times New Roman" w:cs="Times New Roman"/>
          <w:sz w:val="22"/>
          <w:szCs w:val="22"/>
        </w:rPr>
        <w:t xml:space="preserve">. ed. </w:t>
      </w:r>
      <w:r w:rsidRPr="00181CAC">
        <w:rPr>
          <w:rFonts w:ascii="Times New Roman" w:hAnsi="Times New Roman" w:cs="Times New Roman"/>
          <w:sz w:val="22"/>
          <w:szCs w:val="22"/>
          <w:lang w:val="es-MX"/>
        </w:rPr>
        <w:t xml:space="preserve">(nos.). Available: </w:t>
      </w:r>
      <w:hyperlink r:id="rId58">
        <w:r w:rsidRPr="00181CAC">
          <w:rPr>
            <w:rStyle w:val="Hyperlink"/>
            <w:rFonts w:ascii="Times New Roman" w:hAnsi="Times New Roman" w:cs="Times New Roman"/>
            <w:sz w:val="22"/>
            <w:szCs w:val="22"/>
            <w:lang w:val="es-MX"/>
          </w:rPr>
          <w:t>https://CRAN.R-project.org/package=tmaptools</w:t>
        </w:r>
      </w:hyperlink>
      <w:r w:rsidRPr="00181CAC">
        <w:rPr>
          <w:rFonts w:ascii="Times New Roman" w:hAnsi="Times New Roman" w:cs="Times New Roman"/>
          <w:sz w:val="22"/>
          <w:szCs w:val="22"/>
          <w:lang w:val="es-MX"/>
        </w:rPr>
        <w:t>.</w:t>
      </w:r>
    </w:p>
    <w:p w14:paraId="6A1F1507" w14:textId="77777777" w:rsidR="00F308C0" w:rsidRPr="00181CAC" w:rsidRDefault="00166660">
      <w:pPr>
        <w:pStyle w:val="Bibliography"/>
        <w:rPr>
          <w:rFonts w:ascii="Times New Roman" w:hAnsi="Times New Roman" w:cs="Times New Roman"/>
          <w:sz w:val="22"/>
          <w:szCs w:val="22"/>
          <w:lang w:val="es-MX"/>
        </w:rPr>
      </w:pPr>
      <w:r w:rsidRPr="00181CAC">
        <w:rPr>
          <w:rFonts w:ascii="Times New Roman" w:hAnsi="Times New Roman" w:cs="Times New Roman"/>
          <w:sz w:val="22"/>
          <w:szCs w:val="22"/>
        </w:rPr>
        <w:t>Usseglio, P., Selwyn, J.</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D., Downey-Wall, A</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.M. &amp; Hogan, J.</w:t>
      </w:r>
      <w:r w:rsidR="004D5D94">
        <w:rPr>
          <w:rFonts w:ascii="Times New Roman" w:hAnsi="Times New Roman" w:cs="Times New Roman"/>
          <w:sz w:val="22"/>
          <w:szCs w:val="22"/>
        </w:rPr>
        <w:t xml:space="preserve"> </w:t>
      </w:r>
      <w:r w:rsidRPr="00181CAC">
        <w:rPr>
          <w:rFonts w:ascii="Times New Roman" w:hAnsi="Times New Roman" w:cs="Times New Roman"/>
          <w:sz w:val="22"/>
          <w:szCs w:val="22"/>
        </w:rPr>
        <w:t xml:space="preserve">D. 2017. Effectiveness of removals of the invasive lionfish: How many dives are needed to deplete a reef? </w:t>
      </w:r>
      <w:r w:rsidRPr="00181CAC">
        <w:rPr>
          <w:rFonts w:ascii="Times New Roman" w:hAnsi="Times New Roman" w:cs="Times New Roman"/>
          <w:i/>
          <w:sz w:val="22"/>
          <w:szCs w:val="22"/>
          <w:lang w:val="es-MX"/>
        </w:rPr>
        <w:t>PeerJ</w:t>
      </w:r>
      <w:r w:rsidRPr="00181CAC">
        <w:rPr>
          <w:rFonts w:ascii="Times New Roman" w:hAnsi="Times New Roman" w:cs="Times New Roman"/>
          <w:sz w:val="22"/>
          <w:szCs w:val="22"/>
          <w:lang w:val="es-MX"/>
        </w:rPr>
        <w:t xml:space="preserve">. 5:e3043. DOI: </w:t>
      </w:r>
      <w:hyperlink r:id="rId59">
        <w:r w:rsidRPr="00181CAC">
          <w:rPr>
            <w:rStyle w:val="Hyperlink"/>
            <w:rFonts w:ascii="Times New Roman" w:hAnsi="Times New Roman" w:cs="Times New Roman"/>
            <w:sz w:val="22"/>
            <w:szCs w:val="22"/>
            <w:lang w:val="es-MX"/>
          </w:rPr>
          <w:t>10.7717/peerj.3043</w:t>
        </w:r>
      </w:hyperlink>
      <w:r w:rsidRPr="00181CAC">
        <w:rPr>
          <w:rFonts w:ascii="Times New Roman" w:hAnsi="Times New Roman" w:cs="Times New Roman"/>
          <w:sz w:val="22"/>
          <w:szCs w:val="22"/>
          <w:lang w:val="es-MX"/>
        </w:rPr>
        <w:t>.</w:t>
      </w:r>
    </w:p>
    <w:p w14:paraId="4576A6DA" w14:textId="77777777" w:rsidR="00F308C0" w:rsidRPr="00181CAC" w:rsidRDefault="00166660">
      <w:pPr>
        <w:pStyle w:val="Bibliography"/>
        <w:rPr>
          <w:rFonts w:ascii="Times New Roman" w:hAnsi="Times New Roman" w:cs="Times New Roman"/>
          <w:sz w:val="22"/>
          <w:szCs w:val="22"/>
          <w:lang w:val="es-MX"/>
        </w:rPr>
      </w:pPr>
      <w:r w:rsidRPr="00181CAC">
        <w:rPr>
          <w:rFonts w:ascii="Times New Roman" w:hAnsi="Times New Roman" w:cs="Times New Roman"/>
          <w:sz w:val="22"/>
          <w:szCs w:val="22"/>
          <w:lang w:val="es-MX"/>
        </w:rPr>
        <w:t>Valdez-Mor</w:t>
      </w:r>
      <w:r w:rsidR="004D5D94">
        <w:rPr>
          <w:rFonts w:ascii="Times New Roman" w:hAnsi="Times New Roman" w:cs="Times New Roman"/>
          <w:sz w:val="22"/>
          <w:szCs w:val="22"/>
          <w:lang w:val="es-MX"/>
        </w:rPr>
        <w:t>eno, M., Quintal-Lizama, C., Gómez-Lozano, R. &amp; Garcí</w:t>
      </w:r>
      <w:r w:rsidRPr="00181CAC">
        <w:rPr>
          <w:rFonts w:ascii="Times New Roman" w:hAnsi="Times New Roman" w:cs="Times New Roman"/>
          <w:sz w:val="22"/>
          <w:szCs w:val="22"/>
          <w:lang w:val="es-MX"/>
        </w:rPr>
        <w:t>a-Rivas, M.</w:t>
      </w:r>
      <w:r w:rsidR="004D5D94">
        <w:rPr>
          <w:rFonts w:ascii="Times New Roman" w:hAnsi="Times New Roman" w:cs="Times New Roman"/>
          <w:sz w:val="22"/>
          <w:szCs w:val="22"/>
          <w:lang w:val="es-MX"/>
        </w:rPr>
        <w:t xml:space="preserve"> </w:t>
      </w:r>
      <w:r w:rsidRPr="00181CAC">
        <w:rPr>
          <w:rFonts w:ascii="Times New Roman" w:hAnsi="Times New Roman" w:cs="Times New Roman"/>
          <w:sz w:val="22"/>
          <w:szCs w:val="22"/>
          <w:lang w:val="es-MX"/>
        </w:rPr>
        <w:t>D.</w:t>
      </w:r>
      <w:r w:rsidR="004D5D94">
        <w:rPr>
          <w:rFonts w:ascii="Times New Roman" w:hAnsi="Times New Roman" w:cs="Times New Roman"/>
          <w:sz w:val="22"/>
          <w:szCs w:val="22"/>
          <w:lang w:val="es-MX"/>
        </w:rPr>
        <w:t xml:space="preserve"> </w:t>
      </w:r>
      <w:r w:rsidRPr="00181CAC">
        <w:rPr>
          <w:rFonts w:ascii="Times New Roman" w:hAnsi="Times New Roman" w:cs="Times New Roman"/>
          <w:sz w:val="22"/>
          <w:szCs w:val="22"/>
          <w:lang w:val="es-MX"/>
        </w:rPr>
        <w:t xml:space="preserve">C. 2012. </w:t>
      </w:r>
      <w:r w:rsidRPr="00181CAC">
        <w:rPr>
          <w:rFonts w:ascii="Times New Roman" w:hAnsi="Times New Roman" w:cs="Times New Roman"/>
          <w:sz w:val="22"/>
          <w:szCs w:val="22"/>
        </w:rPr>
        <w:t xml:space="preserve">Monitoring an alien invasion: DNA barcoding and the identification of lionfish and their prey on coral reefs of the mexican caribbean. </w:t>
      </w:r>
      <w:r w:rsidRPr="00181CAC">
        <w:rPr>
          <w:rFonts w:ascii="Times New Roman" w:hAnsi="Times New Roman" w:cs="Times New Roman"/>
          <w:i/>
          <w:sz w:val="22"/>
          <w:szCs w:val="22"/>
          <w:lang w:val="es-MX"/>
        </w:rPr>
        <w:t>PLoS ONE</w:t>
      </w:r>
      <w:r w:rsidRPr="00181CAC">
        <w:rPr>
          <w:rFonts w:ascii="Times New Roman" w:hAnsi="Times New Roman" w:cs="Times New Roman"/>
          <w:sz w:val="22"/>
          <w:szCs w:val="22"/>
          <w:lang w:val="es-MX"/>
        </w:rPr>
        <w:t xml:space="preserve">. 7(6):e36636. DOI: </w:t>
      </w:r>
      <w:hyperlink r:id="rId60">
        <w:r w:rsidRPr="00181CAC">
          <w:rPr>
            <w:rStyle w:val="Hyperlink"/>
            <w:rFonts w:ascii="Times New Roman" w:hAnsi="Times New Roman" w:cs="Times New Roman"/>
            <w:sz w:val="22"/>
            <w:szCs w:val="22"/>
            <w:lang w:val="es-MX"/>
          </w:rPr>
          <w:t>10.1371/journal.pone.0036636</w:t>
        </w:r>
      </w:hyperlink>
      <w:r w:rsidRPr="00181CAC">
        <w:rPr>
          <w:rFonts w:ascii="Times New Roman" w:hAnsi="Times New Roman" w:cs="Times New Roman"/>
          <w:sz w:val="22"/>
          <w:szCs w:val="22"/>
          <w:lang w:val="es-MX"/>
        </w:rPr>
        <w:t>.</w:t>
      </w:r>
    </w:p>
    <w:p w14:paraId="73EBD5F4"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lang w:val="es-MX"/>
        </w:rPr>
        <w:t>Villa</w:t>
      </w:r>
      <w:r w:rsidR="004D5D94">
        <w:rPr>
          <w:rFonts w:ascii="Times New Roman" w:hAnsi="Times New Roman" w:cs="Times New Roman"/>
          <w:sz w:val="22"/>
          <w:szCs w:val="22"/>
          <w:lang w:val="es-MX"/>
        </w:rPr>
        <w:t>señor-Derbez, J. C. &amp; Herrera-Pé</w:t>
      </w:r>
      <w:r w:rsidRPr="00181CAC">
        <w:rPr>
          <w:rFonts w:ascii="Times New Roman" w:hAnsi="Times New Roman" w:cs="Times New Roman"/>
          <w:sz w:val="22"/>
          <w:szCs w:val="22"/>
          <w:lang w:val="es-MX"/>
        </w:rPr>
        <w:t xml:space="preserve">rez, R. 2014. </w:t>
      </w:r>
      <w:r w:rsidRPr="00181CAC">
        <w:rPr>
          <w:rFonts w:ascii="Times New Roman" w:hAnsi="Times New Roman" w:cs="Times New Roman"/>
          <w:sz w:val="22"/>
          <w:szCs w:val="22"/>
        </w:rPr>
        <w:t>Brief description of prey selectivity and ontogenetic changes in the</w:t>
      </w:r>
      <w:r w:rsidR="004D5D94">
        <w:rPr>
          <w:rFonts w:ascii="Times New Roman" w:hAnsi="Times New Roman" w:cs="Times New Roman"/>
          <w:sz w:val="22"/>
          <w:szCs w:val="22"/>
        </w:rPr>
        <w:t xml:space="preserve"> diet of the invasive lionfish P</w:t>
      </w:r>
      <w:r w:rsidRPr="00181CAC">
        <w:rPr>
          <w:rFonts w:ascii="Times New Roman" w:hAnsi="Times New Roman" w:cs="Times New Roman"/>
          <w:sz w:val="22"/>
          <w:szCs w:val="22"/>
        </w:rPr>
        <w:t xml:space="preserve">terois volitans (actinopterygii, scorpaenidae) in the mexican caribbean. </w:t>
      </w:r>
      <w:r w:rsidRPr="00181CAC">
        <w:rPr>
          <w:rFonts w:ascii="Times New Roman" w:hAnsi="Times New Roman" w:cs="Times New Roman"/>
          <w:i/>
          <w:sz w:val="22"/>
          <w:szCs w:val="22"/>
        </w:rPr>
        <w:t>PANAMJAS</w:t>
      </w:r>
      <w:r w:rsidRPr="00181CAC">
        <w:rPr>
          <w:rFonts w:ascii="Times New Roman" w:hAnsi="Times New Roman" w:cs="Times New Roman"/>
          <w:sz w:val="22"/>
          <w:szCs w:val="22"/>
        </w:rPr>
        <w:t>. 9(2):131–135.</w:t>
      </w:r>
    </w:p>
    <w:p w14:paraId="397BECE6" w14:textId="77777777" w:rsidR="00F308C0" w:rsidRPr="00181CAC" w:rsidRDefault="00166660">
      <w:pPr>
        <w:pStyle w:val="Bibliography"/>
        <w:rPr>
          <w:rFonts w:ascii="Times New Roman" w:hAnsi="Times New Roman" w:cs="Times New Roman"/>
          <w:sz w:val="22"/>
          <w:szCs w:val="22"/>
          <w:lang w:val="es-MX"/>
        </w:rPr>
      </w:pPr>
      <w:r w:rsidRPr="00181CAC">
        <w:rPr>
          <w:rFonts w:ascii="Times New Roman" w:hAnsi="Times New Roman" w:cs="Times New Roman"/>
          <w:sz w:val="22"/>
          <w:szCs w:val="22"/>
        </w:rPr>
        <w:t xml:space="preserve">Wickham, H. 2017. </w:t>
      </w:r>
      <w:r w:rsidRPr="00181CAC">
        <w:rPr>
          <w:rFonts w:ascii="Times New Roman" w:hAnsi="Times New Roman" w:cs="Times New Roman"/>
          <w:i/>
          <w:sz w:val="22"/>
          <w:szCs w:val="22"/>
        </w:rPr>
        <w:t>Tidyverse: Easily install and load ’tidyverse’ packages</w:t>
      </w:r>
      <w:r w:rsidRPr="00181CAC">
        <w:rPr>
          <w:rFonts w:ascii="Times New Roman" w:hAnsi="Times New Roman" w:cs="Times New Roman"/>
          <w:sz w:val="22"/>
          <w:szCs w:val="22"/>
        </w:rPr>
        <w:t xml:space="preserve">. ed. </w:t>
      </w:r>
      <w:r w:rsidRPr="00181CAC">
        <w:rPr>
          <w:rFonts w:ascii="Times New Roman" w:hAnsi="Times New Roman" w:cs="Times New Roman"/>
          <w:sz w:val="22"/>
          <w:szCs w:val="22"/>
          <w:lang w:val="es-MX"/>
        </w:rPr>
        <w:t xml:space="preserve">(nos.). Available: </w:t>
      </w:r>
      <w:hyperlink r:id="rId61">
        <w:r w:rsidRPr="00181CAC">
          <w:rPr>
            <w:rStyle w:val="Hyperlink"/>
            <w:rFonts w:ascii="Times New Roman" w:hAnsi="Times New Roman" w:cs="Times New Roman"/>
            <w:sz w:val="22"/>
            <w:szCs w:val="22"/>
            <w:lang w:val="es-MX"/>
          </w:rPr>
          <w:t>https://CRAN.R-project.org/package=tidyverse</w:t>
        </w:r>
      </w:hyperlink>
      <w:r w:rsidRPr="00181CAC">
        <w:rPr>
          <w:rFonts w:ascii="Times New Roman" w:hAnsi="Times New Roman" w:cs="Times New Roman"/>
          <w:sz w:val="22"/>
          <w:szCs w:val="22"/>
          <w:lang w:val="es-MX"/>
        </w:rPr>
        <w:t>.</w:t>
      </w:r>
    </w:p>
    <w:p w14:paraId="623C05C0"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lang w:val="es-MX"/>
        </w:rPr>
        <w:lastRenderedPageBreak/>
        <w:t xml:space="preserve">Zeileis, A. 2004. </w:t>
      </w:r>
      <w:r w:rsidRPr="00181CAC">
        <w:rPr>
          <w:rFonts w:ascii="Times New Roman" w:hAnsi="Times New Roman" w:cs="Times New Roman"/>
          <w:sz w:val="22"/>
          <w:szCs w:val="22"/>
        </w:rPr>
        <w:t xml:space="preserve">Econometric computing with hc and hac covariance matrix estimators. </w:t>
      </w:r>
      <w:r w:rsidRPr="00181CAC">
        <w:rPr>
          <w:rFonts w:ascii="Times New Roman" w:hAnsi="Times New Roman" w:cs="Times New Roman"/>
          <w:i/>
          <w:sz w:val="22"/>
          <w:szCs w:val="22"/>
        </w:rPr>
        <w:t>Journal of Statistical Software</w:t>
      </w:r>
      <w:r w:rsidRPr="00181CAC">
        <w:rPr>
          <w:rFonts w:ascii="Times New Roman" w:hAnsi="Times New Roman" w:cs="Times New Roman"/>
          <w:sz w:val="22"/>
          <w:szCs w:val="22"/>
        </w:rPr>
        <w:t xml:space="preserve">. 11(10):1–17. Available: </w:t>
      </w:r>
      <w:hyperlink r:id="rId62">
        <w:r w:rsidRPr="00181CAC">
          <w:rPr>
            <w:rStyle w:val="Hyperlink"/>
            <w:rFonts w:ascii="Times New Roman" w:hAnsi="Times New Roman" w:cs="Times New Roman"/>
            <w:sz w:val="22"/>
            <w:szCs w:val="22"/>
          </w:rPr>
          <w:t>http://www.jstatsoft.org/v11/i10/</w:t>
        </w:r>
      </w:hyperlink>
      <w:r w:rsidRPr="00181CAC">
        <w:rPr>
          <w:rFonts w:ascii="Times New Roman" w:hAnsi="Times New Roman" w:cs="Times New Roman"/>
          <w:sz w:val="22"/>
          <w:szCs w:val="22"/>
        </w:rPr>
        <w:t>.</w:t>
      </w:r>
    </w:p>
    <w:p w14:paraId="33B57A8E" w14:textId="77777777" w:rsidR="00F308C0" w:rsidRPr="00181CAC" w:rsidRDefault="00166660">
      <w:pPr>
        <w:pStyle w:val="Bibliography"/>
        <w:rPr>
          <w:rFonts w:ascii="Times New Roman" w:hAnsi="Times New Roman" w:cs="Times New Roman"/>
          <w:sz w:val="22"/>
          <w:szCs w:val="22"/>
        </w:rPr>
      </w:pPr>
      <w:r w:rsidRPr="00181CAC">
        <w:rPr>
          <w:rFonts w:ascii="Times New Roman" w:hAnsi="Times New Roman" w:cs="Times New Roman"/>
          <w:sz w:val="22"/>
          <w:szCs w:val="22"/>
        </w:rPr>
        <w:t xml:space="preserve">Zeileis, A. &amp; Hothorn, T. 2002. Diagnostic checking in regression relationships. </w:t>
      </w:r>
      <w:r w:rsidRPr="00181CAC">
        <w:rPr>
          <w:rFonts w:ascii="Times New Roman" w:hAnsi="Times New Roman" w:cs="Times New Roman"/>
          <w:i/>
          <w:sz w:val="22"/>
          <w:szCs w:val="22"/>
        </w:rPr>
        <w:t>R News</w:t>
      </w:r>
      <w:r w:rsidRPr="00181CAC">
        <w:rPr>
          <w:rFonts w:ascii="Times New Roman" w:hAnsi="Times New Roman" w:cs="Times New Roman"/>
          <w:sz w:val="22"/>
          <w:szCs w:val="22"/>
        </w:rPr>
        <w:t xml:space="preserve">. 2(3):7–10. Available: </w:t>
      </w:r>
      <w:hyperlink r:id="rId63">
        <w:r w:rsidRPr="00181CAC">
          <w:rPr>
            <w:rStyle w:val="Hyperlink"/>
            <w:rFonts w:ascii="Times New Roman" w:hAnsi="Times New Roman" w:cs="Times New Roman"/>
            <w:sz w:val="22"/>
            <w:szCs w:val="22"/>
          </w:rPr>
          <w:t>https://CRAN.R-project.org/doc/Rnews/</w:t>
        </w:r>
      </w:hyperlink>
      <w:r w:rsidRPr="00181CAC">
        <w:rPr>
          <w:rFonts w:ascii="Times New Roman" w:hAnsi="Times New Roman" w:cs="Times New Roman"/>
          <w:sz w:val="22"/>
          <w:szCs w:val="22"/>
        </w:rPr>
        <w:t>.</w:t>
      </w:r>
    </w:p>
    <w:sectPr w:rsidR="00F308C0" w:rsidRPr="00181CAC">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r. Edgardo E. Díaz" w:date="2018-02-03T11:40:00Z" w:initials="DEED">
    <w:p w14:paraId="700043F9" w14:textId="441FF142" w:rsidR="00884743" w:rsidRDefault="00884743">
      <w:pPr>
        <w:pStyle w:val="CommentText"/>
      </w:pPr>
      <w:r>
        <w:rPr>
          <w:rStyle w:val="CommentReference"/>
        </w:rPr>
        <w:annotationRef/>
      </w:r>
      <w:r>
        <w:t>Grammatically  incorrect. You guys can probably put a colon. “</w:t>
      </w:r>
      <w:r w:rsidRPr="000A4C5E">
        <w:t>Weight-at-length of the invasive lionfish Pterois volitans (Actinopterygii, Scorpaenidae) in the Central Mexican Caribbean</w:t>
      </w:r>
      <w:r>
        <w:t>:</w:t>
      </w:r>
      <w:r w:rsidRPr="000A4C5E">
        <w:t xml:space="preserve"> a review of allometric growth parameters across the invasion range</w:t>
      </w:r>
      <w:r>
        <w:t>”</w:t>
      </w:r>
    </w:p>
  </w:comment>
  <w:comment w:id="6" w:author="Dr. Edgardo E. Díaz" w:date="2018-02-03T11:12:00Z" w:initials="DEED">
    <w:p w14:paraId="44776A1C" w14:textId="77777777" w:rsidR="00884743" w:rsidRDefault="00884743">
      <w:pPr>
        <w:pStyle w:val="CommentText"/>
      </w:pPr>
      <w:r>
        <w:rPr>
          <w:rStyle w:val="CommentReference"/>
        </w:rPr>
        <w:annotationRef/>
      </w:r>
      <w:r>
        <w:t xml:space="preserve">Change the verb to determine otherwise sounds redundant. </w:t>
      </w:r>
    </w:p>
  </w:comment>
  <w:comment w:id="9" w:author="Dr. Edgardo E. Díaz" w:date="2018-02-03T11:13:00Z" w:initials="DEED">
    <w:p w14:paraId="342E8924" w14:textId="77777777" w:rsidR="00884743" w:rsidRDefault="00884743">
      <w:pPr>
        <w:pStyle w:val="CommentText"/>
      </w:pPr>
      <w:r>
        <w:rPr>
          <w:rStyle w:val="CommentReference"/>
        </w:rPr>
        <w:annotationRef/>
      </w:r>
      <w:r>
        <w:t>Area? Region?</w:t>
      </w:r>
    </w:p>
  </w:comment>
  <w:comment w:id="10" w:author="Dr. Edgardo E. Díaz" w:date="2018-02-03T11:37:00Z" w:initials="DEED">
    <w:p w14:paraId="7850032A" w14:textId="477070F9" w:rsidR="00884743" w:rsidRDefault="00884743">
      <w:pPr>
        <w:pStyle w:val="CommentText"/>
      </w:pPr>
      <w:r>
        <w:rPr>
          <w:rStyle w:val="CommentReference"/>
        </w:rPr>
        <w:annotationRef/>
      </w:r>
      <w:r>
        <w:t>Include value of Ɵ</w:t>
      </w:r>
      <w:r w:rsidR="008D0177">
        <w:t xml:space="preserve"> or growth rate since  you have the parameters and this values can be compared between species.</w:t>
      </w:r>
      <w:bookmarkStart w:id="11" w:name="_GoBack"/>
      <w:bookmarkEnd w:id="11"/>
    </w:p>
  </w:comment>
  <w:comment w:id="12" w:author="Dr. Edgardo E. Díaz" w:date="2018-02-03T11:14:00Z" w:initials="DEED">
    <w:p w14:paraId="30966156" w14:textId="77777777" w:rsidR="00884743" w:rsidRDefault="00884743">
      <w:pPr>
        <w:pStyle w:val="CommentText"/>
      </w:pPr>
      <w:r>
        <w:rPr>
          <w:rStyle w:val="CommentReference"/>
        </w:rPr>
        <w:annotationRef/>
      </w:r>
    </w:p>
  </w:comment>
  <w:comment w:id="13" w:author="Dr. Edgardo E. Díaz" w:date="2018-02-03T11:14:00Z" w:initials="DEED">
    <w:p w14:paraId="1420FC7B" w14:textId="77777777" w:rsidR="00884743" w:rsidRDefault="00884743">
      <w:pPr>
        <w:pStyle w:val="CommentText"/>
      </w:pPr>
      <w:r>
        <w:rPr>
          <w:rStyle w:val="CommentReference"/>
        </w:rPr>
        <w:annotationRef/>
      </w:r>
      <w:r>
        <w:t xml:space="preserve">This is not the only application of this work. Authors need to pitch the ecological and fishery importance of their findings. </w:t>
      </w:r>
    </w:p>
  </w:comment>
  <w:comment w:id="14" w:author="Dr. Edgardo E. Díaz" w:date="2018-02-03T11:16:00Z" w:initials="DEED">
    <w:p w14:paraId="5082C529" w14:textId="77777777" w:rsidR="00884743" w:rsidRDefault="00884743">
      <w:pPr>
        <w:pStyle w:val="CommentText"/>
      </w:pPr>
      <w:r>
        <w:rPr>
          <w:rStyle w:val="CommentReference"/>
        </w:rPr>
        <w:annotationRef/>
      </w:r>
      <w:r>
        <w:t xml:space="preserve">Incluir genero y especie como palabra clave. </w:t>
      </w:r>
    </w:p>
  </w:comment>
  <w:comment w:id="16" w:author="Dr. Edgardo E. Díaz" w:date="2018-02-03T11:17:00Z" w:initials="DEED">
    <w:p w14:paraId="43D2A4DD" w14:textId="77777777" w:rsidR="00884743" w:rsidRDefault="00884743">
      <w:pPr>
        <w:pStyle w:val="CommentText"/>
      </w:pPr>
      <w:r>
        <w:rPr>
          <w:rStyle w:val="CommentReference"/>
        </w:rPr>
        <w:annotationRef/>
      </w:r>
      <w:r>
        <w:t>Overall is a good introduction. However, authors should find a English native speaker to review the article other wise can not be published. …..</w:t>
      </w:r>
    </w:p>
  </w:comment>
  <w:comment w:id="17" w:author="Dr. Edgardo E. Díaz" w:date="2018-02-03T11:22:00Z" w:initials="DEED">
    <w:p w14:paraId="030B8C81" w14:textId="77777777" w:rsidR="00884743" w:rsidRDefault="00884743">
      <w:pPr>
        <w:pStyle w:val="CommentText"/>
      </w:pPr>
      <w:r>
        <w:rPr>
          <w:rStyle w:val="CommentReference"/>
        </w:rPr>
        <w:annotationRef/>
      </w:r>
      <w:r>
        <w:t>Grammatically incorrect.</w:t>
      </w:r>
    </w:p>
  </w:comment>
  <w:comment w:id="19" w:author="Dr. Edgardo E. Díaz" w:date="2018-02-03T11:43:00Z" w:initials="DEED">
    <w:p w14:paraId="18775C6D" w14:textId="4103214D" w:rsidR="00884743" w:rsidRDefault="00884743">
      <w:pPr>
        <w:pStyle w:val="CommentText"/>
      </w:pPr>
      <w:r>
        <w:rPr>
          <w:rStyle w:val="CommentReference"/>
        </w:rPr>
        <w:annotationRef/>
      </w:r>
      <w:r>
        <w:t xml:space="preserve">Also mention the reduced number of natural predators (due to overfishing) for lionfishes in the Caribbean. </w:t>
      </w:r>
    </w:p>
  </w:comment>
  <w:comment w:id="20" w:author="Dr. Edgardo E. Díaz" w:date="2018-02-03T11:46:00Z" w:initials="DEED">
    <w:p w14:paraId="30216C21" w14:textId="7FBB9CBE" w:rsidR="00884743" w:rsidRDefault="00884743">
      <w:pPr>
        <w:pStyle w:val="CommentText"/>
      </w:pPr>
      <w:r>
        <w:rPr>
          <w:rStyle w:val="CommentReference"/>
        </w:rPr>
        <w:annotationRef/>
      </w:r>
      <w:r>
        <w:t>Only one author in this publication.? Need to write in third person is that the case.  Best will be : This research provides the first ………….</w:t>
      </w:r>
    </w:p>
  </w:comment>
  <w:comment w:id="23" w:author="Dr. Edgardo E. Díaz" w:date="2018-02-03T11:23:00Z" w:initials="DEED">
    <w:p w14:paraId="6D19D8A6" w14:textId="77777777" w:rsidR="00884743" w:rsidRDefault="00884743">
      <w:pPr>
        <w:pStyle w:val="CommentText"/>
      </w:pPr>
      <w:r>
        <w:rPr>
          <w:rStyle w:val="CommentReference"/>
        </w:rPr>
        <w:annotationRef/>
      </w:r>
      <w:r>
        <w:t xml:space="preserve">Mention the area here and its extension in km. </w:t>
      </w:r>
    </w:p>
  </w:comment>
  <w:comment w:id="26" w:author="Dr. Edgardo E. Díaz" w:date="2018-02-03T11:52:00Z" w:initials="DEED">
    <w:p w14:paraId="4642DBB2" w14:textId="4A6F9936" w:rsidR="009F0FD6" w:rsidRDefault="009F0FD6">
      <w:pPr>
        <w:pStyle w:val="CommentText"/>
      </w:pPr>
      <w:r>
        <w:rPr>
          <w:rStyle w:val="CommentReference"/>
        </w:rPr>
        <w:annotationRef/>
      </w:r>
      <w:r>
        <w:t>What software was used for this?</w:t>
      </w:r>
    </w:p>
  </w:comment>
  <w:comment w:id="29" w:author="Dr. Edgardo E. Díaz" w:date="2018-02-03T11:28:00Z" w:initials="DEED">
    <w:p w14:paraId="13994375" w14:textId="77777777" w:rsidR="00884743" w:rsidRDefault="00884743">
      <w:pPr>
        <w:pStyle w:val="CommentText"/>
      </w:pPr>
      <w:r>
        <w:rPr>
          <w:rStyle w:val="CommentReference"/>
        </w:rPr>
        <w:annotationRef/>
      </w:r>
      <w:r>
        <w:t xml:space="preserve">Here is the main implications of  your work in terms of population ecology, invasive history and biology  of the Lion fish. North Western Atlantic populations have been studied genetically showing elevated populations sizes and higher genetic diversity. Your study corroborated that probably this population (with bigger individuals and elevated census size) provides larvae to other regions in the Caribbean basin.  CITE references about invasive ecology and history of the invasion. You will find data about the biggest populations of lionfishes within the Caribbean basin. </w:t>
      </w:r>
    </w:p>
  </w:comment>
  <w:comment w:id="32" w:author="Dr. Edgardo E. Díaz" w:date="2018-02-03T11:49:00Z" w:initials="DEED">
    <w:p w14:paraId="5B791AA9" w14:textId="1A12ABB4" w:rsidR="00884743" w:rsidRDefault="00884743">
      <w:pPr>
        <w:pStyle w:val="CommentText"/>
      </w:pPr>
      <w:r>
        <w:rPr>
          <w:rStyle w:val="CommentReference"/>
        </w:rPr>
        <w:annotationRef/>
      </w:r>
      <w:r>
        <w:t xml:space="preserve">Not good idea to mention this. </w:t>
      </w:r>
    </w:p>
  </w:comment>
  <w:comment w:id="36" w:author="Dr. Edgardo E. Díaz" w:date="2018-02-03T11:50:00Z" w:initials="DEED">
    <w:p w14:paraId="091EBCE6" w14:textId="77777777" w:rsidR="00884743" w:rsidRDefault="00884743">
      <w:pPr>
        <w:pStyle w:val="CommentText"/>
      </w:pPr>
      <w:r>
        <w:rPr>
          <w:rStyle w:val="CommentReference"/>
        </w:rPr>
        <w:annotationRef/>
      </w:r>
      <w:r>
        <w:t>Include literature regarding the following: 1) lack of natural predators for lion in the Caribbean</w:t>
      </w:r>
    </w:p>
    <w:p w14:paraId="5951DCA6" w14:textId="73C66083" w:rsidR="00884743" w:rsidRDefault="00884743">
      <w:pPr>
        <w:pStyle w:val="CommentText"/>
      </w:pPr>
      <w:r>
        <w:t xml:space="preserve">2) Population sizes and diversity along the Caribbean basin.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0043F9" w15:done="0"/>
  <w15:commentEx w15:paraId="44776A1C" w15:done="0"/>
  <w15:commentEx w15:paraId="342E8924" w15:done="0"/>
  <w15:commentEx w15:paraId="7850032A" w15:done="0"/>
  <w15:commentEx w15:paraId="30966156" w15:done="0"/>
  <w15:commentEx w15:paraId="1420FC7B" w15:paraIdParent="30966156" w15:done="0"/>
  <w15:commentEx w15:paraId="5082C529" w15:done="0"/>
  <w15:commentEx w15:paraId="43D2A4DD" w15:done="0"/>
  <w15:commentEx w15:paraId="030B8C81" w15:done="0"/>
  <w15:commentEx w15:paraId="18775C6D" w15:done="0"/>
  <w15:commentEx w15:paraId="30216C21" w15:done="0"/>
  <w15:commentEx w15:paraId="6D19D8A6" w15:done="0"/>
  <w15:commentEx w15:paraId="4642DBB2" w15:done="0"/>
  <w15:commentEx w15:paraId="13994375" w15:done="0"/>
  <w15:commentEx w15:paraId="5B791AA9" w15:done="0"/>
  <w15:commentEx w15:paraId="5951DC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0043F9" w16cid:durableId="1E201E24"/>
  <w16cid:commentId w16cid:paraId="44776A1C" w16cid:durableId="1E2017B8"/>
  <w16cid:commentId w16cid:paraId="342E8924" w16cid:durableId="1E2017F1"/>
  <w16cid:commentId w16cid:paraId="7850032A" w16cid:durableId="1E201D78"/>
  <w16cid:commentId w16cid:paraId="30966156" w16cid:durableId="1E201831"/>
  <w16cid:commentId w16cid:paraId="1420FC7B" w16cid:durableId="1E201832"/>
  <w16cid:commentId w16cid:paraId="5082C529" w16cid:durableId="1E2018A8"/>
  <w16cid:commentId w16cid:paraId="43D2A4DD" w16cid:durableId="1E2018CA"/>
  <w16cid:commentId w16cid:paraId="030B8C81" w16cid:durableId="1E2019F5"/>
  <w16cid:commentId w16cid:paraId="18775C6D" w16cid:durableId="1E201EE6"/>
  <w16cid:commentId w16cid:paraId="30216C21" w16cid:durableId="1E201F9B"/>
  <w16cid:commentId w16cid:paraId="6D19D8A6" w16cid:durableId="1E201A35"/>
  <w16cid:commentId w16cid:paraId="4642DBB2" w16cid:durableId="1E202118"/>
  <w16cid:commentId w16cid:paraId="13994375" w16cid:durableId="1E201B5A"/>
  <w16cid:commentId w16cid:paraId="5B791AA9" w16cid:durableId="1E20204B"/>
  <w16cid:commentId w16cid:paraId="5951DCA6" w16cid:durableId="1E2020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2C6C8" w14:textId="77777777" w:rsidR="004E14D4" w:rsidRDefault="004E14D4">
      <w:pPr>
        <w:spacing w:after="0"/>
      </w:pPr>
      <w:r>
        <w:separator/>
      </w:r>
    </w:p>
  </w:endnote>
  <w:endnote w:type="continuationSeparator" w:id="0">
    <w:p w14:paraId="287E28DE" w14:textId="77777777" w:rsidR="004E14D4" w:rsidRDefault="004E14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Grande">
    <w:altName w:val="Segoe UI"/>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2AD21" w14:textId="77777777" w:rsidR="004E14D4" w:rsidRDefault="004E14D4">
      <w:r>
        <w:separator/>
      </w:r>
    </w:p>
  </w:footnote>
  <w:footnote w:type="continuationSeparator" w:id="0">
    <w:p w14:paraId="36D348C0" w14:textId="77777777" w:rsidR="004E14D4" w:rsidRDefault="004E14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8DCE12"/>
    <w:multiLevelType w:val="multilevel"/>
    <w:tmpl w:val="78BC24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83B3474"/>
    <w:multiLevelType w:val="multilevel"/>
    <w:tmpl w:val="E40C59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F774CF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r. Edgardo E. Díaz">
    <w15:presenceInfo w15:providerId="None" w15:userId="Dr. Edgardo E. Día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2FB1"/>
    <w:rsid w:val="000A4C5E"/>
    <w:rsid w:val="000B226A"/>
    <w:rsid w:val="000E6452"/>
    <w:rsid w:val="00166660"/>
    <w:rsid w:val="00181CAC"/>
    <w:rsid w:val="00417FF1"/>
    <w:rsid w:val="004D5D94"/>
    <w:rsid w:val="004E14D4"/>
    <w:rsid w:val="004E29B3"/>
    <w:rsid w:val="00535E0C"/>
    <w:rsid w:val="00590D07"/>
    <w:rsid w:val="00595406"/>
    <w:rsid w:val="006957EA"/>
    <w:rsid w:val="00715D3B"/>
    <w:rsid w:val="00784D58"/>
    <w:rsid w:val="007C7556"/>
    <w:rsid w:val="00884743"/>
    <w:rsid w:val="008D0177"/>
    <w:rsid w:val="008D28A0"/>
    <w:rsid w:val="008D6863"/>
    <w:rsid w:val="009212B5"/>
    <w:rsid w:val="009F0FD6"/>
    <w:rsid w:val="00A721D5"/>
    <w:rsid w:val="00AF21C5"/>
    <w:rsid w:val="00B86B75"/>
    <w:rsid w:val="00BC48D5"/>
    <w:rsid w:val="00C36279"/>
    <w:rsid w:val="00CD1ACF"/>
    <w:rsid w:val="00E315A3"/>
    <w:rsid w:val="00ED14BB"/>
    <w:rsid w:val="00F308C0"/>
    <w:rsid w:val="00F458DD"/>
    <w:rsid w:val="00F73364"/>
    <w:rsid w:val="00F952C8"/>
    <w:rsid w:val="00F96EF8"/>
    <w:rsid w:val="00FD577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9DCF30"/>
  <w15:docId w15:val="{010CB79B-13EA-44A4-9F52-8F5C01853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Emphasis">
    <w:name w:val="Emphasis"/>
    <w:basedOn w:val="DefaultParagraphFont"/>
    <w:uiPriority w:val="20"/>
    <w:qFormat/>
    <w:rsid w:val="00181CAC"/>
    <w:rPr>
      <w:i/>
      <w:iCs/>
    </w:rPr>
  </w:style>
  <w:style w:type="character" w:styleId="FollowedHyperlink">
    <w:name w:val="FollowedHyperlink"/>
    <w:basedOn w:val="DefaultParagraphFont"/>
    <w:semiHidden/>
    <w:unhideWhenUsed/>
    <w:rsid w:val="004D5D94"/>
    <w:rPr>
      <w:color w:val="800080" w:themeColor="followedHyperlink"/>
      <w:u w:val="single"/>
    </w:rPr>
  </w:style>
  <w:style w:type="paragraph" w:styleId="BalloonText">
    <w:name w:val="Balloon Text"/>
    <w:basedOn w:val="Normal"/>
    <w:link w:val="BalloonTextChar"/>
    <w:semiHidden/>
    <w:unhideWhenUsed/>
    <w:rsid w:val="00F7336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F73364"/>
    <w:rPr>
      <w:rFonts w:ascii="Lucida Grande" w:hAnsi="Lucida Grande" w:cs="Lucida Grande"/>
      <w:sz w:val="18"/>
      <w:szCs w:val="18"/>
    </w:rPr>
  </w:style>
  <w:style w:type="character" w:styleId="CommentReference">
    <w:name w:val="annotation reference"/>
    <w:basedOn w:val="DefaultParagraphFont"/>
    <w:semiHidden/>
    <w:unhideWhenUsed/>
    <w:rsid w:val="00AF21C5"/>
    <w:rPr>
      <w:sz w:val="16"/>
      <w:szCs w:val="16"/>
    </w:rPr>
  </w:style>
  <w:style w:type="paragraph" w:styleId="CommentText">
    <w:name w:val="annotation text"/>
    <w:basedOn w:val="Normal"/>
    <w:link w:val="CommentTextChar"/>
    <w:semiHidden/>
    <w:unhideWhenUsed/>
    <w:rsid w:val="00AF21C5"/>
    <w:rPr>
      <w:sz w:val="20"/>
      <w:szCs w:val="20"/>
    </w:rPr>
  </w:style>
  <w:style w:type="character" w:customStyle="1" w:styleId="CommentTextChar">
    <w:name w:val="Comment Text Char"/>
    <w:basedOn w:val="DefaultParagraphFont"/>
    <w:link w:val="CommentText"/>
    <w:semiHidden/>
    <w:rsid w:val="00AF21C5"/>
    <w:rPr>
      <w:sz w:val="20"/>
      <w:szCs w:val="20"/>
    </w:rPr>
  </w:style>
  <w:style w:type="paragraph" w:styleId="CommentSubject">
    <w:name w:val="annotation subject"/>
    <w:basedOn w:val="CommentText"/>
    <w:next w:val="CommentText"/>
    <w:link w:val="CommentSubjectChar"/>
    <w:semiHidden/>
    <w:unhideWhenUsed/>
    <w:rsid w:val="00AF21C5"/>
    <w:rPr>
      <w:b/>
      <w:bCs/>
    </w:rPr>
  </w:style>
  <w:style w:type="character" w:customStyle="1" w:styleId="CommentSubjectChar">
    <w:name w:val="Comment Subject Char"/>
    <w:basedOn w:val="CommentTextChar"/>
    <w:link w:val="CommentSubject"/>
    <w:semiHidden/>
    <w:rsid w:val="00AF21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456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3354/meps07620" TargetMode="External"/><Relationship Id="rId26" Type="http://schemas.openxmlformats.org/officeDocument/2006/relationships/hyperlink" Target="https://CRAN.R-project.org/package=rgdal" TargetMode="External"/><Relationship Id="rId39" Type="http://schemas.openxmlformats.org/officeDocument/2006/relationships/hyperlink" Target="https://doi.org/10.3354/meps11399" TargetMode="External"/><Relationship Id="rId21" Type="http://schemas.openxmlformats.org/officeDocument/2006/relationships/hyperlink" Target="https://doi.org/10.1016/j.envres.2011.07.008" TargetMode="External"/><Relationship Id="rId34" Type="http://schemas.openxmlformats.org/officeDocument/2006/relationships/hyperlink" Target="https://doi.org/10.1371/journal.pone.0032596" TargetMode="External"/><Relationship Id="rId42" Type="http://schemas.openxmlformats.org/officeDocument/2006/relationships/hyperlink" Target="https://doi.org/10.1890/070064" TargetMode="External"/><Relationship Id="rId47" Type="http://schemas.openxmlformats.org/officeDocument/2006/relationships/hyperlink" Target="https://CRAN.R-project.org/doc/Rnews/" TargetMode="External"/><Relationship Id="rId50" Type="http://schemas.openxmlformats.org/officeDocument/2006/relationships/hyperlink" Target="https://CRAN.R-project.org/package=broom" TargetMode="External"/><Relationship Id="rId55" Type="http://schemas.openxmlformats.org/officeDocument/2006/relationships/hyperlink" Target="https://doi.org/10.3391/ai.2009.4.3.5" TargetMode="External"/><Relationship Id="rId63" Type="http://schemas.openxmlformats.org/officeDocument/2006/relationships/hyperlink" Target="https://CRAN.R-project.org/doc/Rnews/"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4067/S0718-19572016000200025" TargetMode="External"/><Relationship Id="rId20" Type="http://schemas.openxmlformats.org/officeDocument/2006/relationships/hyperlink" Target="https://doi.org/10.1111/j.1095-8649.1998.tb01030.x" TargetMode="External"/><Relationship Id="rId29" Type="http://schemas.openxmlformats.org/officeDocument/2006/relationships/hyperlink" Target="https://doi.org/10.1641/0006-3568(2003)053%5b0481:BGDCFI%5d2.0.CO;2" TargetMode="External"/><Relationship Id="rId41" Type="http://schemas.openxmlformats.org/officeDocument/2006/relationships/hyperlink" Target="http://arxiv.org/abs/1403.2036" TargetMode="External"/><Relationship Id="rId54" Type="http://schemas.openxmlformats.org/officeDocument/2006/relationships/hyperlink" Target="http://www.ncbi.nlm.nih.gov/pubmed/26299126" TargetMode="External"/><Relationship Id="rId62" Type="http://schemas.openxmlformats.org/officeDocument/2006/relationships/hyperlink" Target="http://www.jstatsoft.org/v11/i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JC\Documents\GitHub\lionfish_biometry\github.com\jcvdav\lionfish_biometry" TargetMode="External"/><Relationship Id="rId24" Type="http://schemas.openxmlformats.org/officeDocument/2006/relationships/hyperlink" Target="https://doi.org/10.1016/S0308-597X(03)00041-1" TargetMode="External"/><Relationship Id="rId32" Type="http://schemas.openxmlformats.org/officeDocument/2006/relationships/hyperlink" Target="https://doi.org/10.18785/gcr.2501.08" TargetMode="External"/><Relationship Id="rId37" Type="http://schemas.openxmlformats.org/officeDocument/2006/relationships/hyperlink" Target="https://doi.org/10.3354/meps11909" TargetMode="External"/><Relationship Id="rId40" Type="http://schemas.openxmlformats.org/officeDocument/2006/relationships/hyperlink" Target="https://doi.org/10.3354/ab00351" TargetMode="External"/><Relationship Id="rId45" Type="http://schemas.openxmlformats.org/officeDocument/2006/relationships/hyperlink" Target="https://doi.org/10.3354/meps09154" TargetMode="External"/><Relationship Id="rId53" Type="http://schemas.openxmlformats.org/officeDocument/2006/relationships/hyperlink" Target="https://doi.org/10.15517/rbt.v64i1.18943" TargetMode="External"/><Relationship Id="rId58" Type="http://schemas.openxmlformats.org/officeDocument/2006/relationships/hyperlink" Target="https://CRAN.R-project.org/package=tmaptools" TargetMode="Externa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371/journal.pone.0019666" TargetMode="External"/><Relationship Id="rId28" Type="http://schemas.openxmlformats.org/officeDocument/2006/relationships/hyperlink" Target="https://doi.org/10.1371/journal.pone.0105852" TargetMode="External"/><Relationship Id="rId36" Type="http://schemas.openxmlformats.org/officeDocument/2006/relationships/hyperlink" Target="https://doi.org/10.7717/peerj.3270" TargetMode="External"/><Relationship Id="rId49" Type="http://schemas.openxmlformats.org/officeDocument/2006/relationships/hyperlink" Target="https://www.R-project.org/" TargetMode="External"/><Relationship Id="rId57" Type="http://schemas.openxmlformats.org/officeDocument/2006/relationships/hyperlink" Target="https://CRAN.R-project.org/package=tmap" TargetMode="External"/><Relationship Id="rId61" Type="http://schemas.openxmlformats.org/officeDocument/2006/relationships/hyperlink" Target="https://CRAN.R-project.org/package=tidyverse" TargetMode="External"/><Relationship Id="rId10" Type="http://schemas.openxmlformats.org/officeDocument/2006/relationships/image" Target="media/image1.png"/><Relationship Id="rId19" Type="http://schemas.openxmlformats.org/officeDocument/2006/relationships/hyperlink" Target="https://doi.org/10.1098/rsos.170027" TargetMode="External"/><Relationship Id="rId31" Type="http://schemas.openxmlformats.org/officeDocument/2006/relationships/hyperlink" Target="https://doi.org/10.5343/bms.2014.1022" TargetMode="External"/><Relationship Id="rId44" Type="http://schemas.openxmlformats.org/officeDocument/2006/relationships/hyperlink" Target="https://doi.org/10.1007/s10530-010-9786-8" TargetMode="External"/><Relationship Id="rId52" Type="http://schemas.openxmlformats.org/officeDocument/2006/relationships/hyperlink" Target="https://doi.org/10.1007/s00338-004-0420-z" TargetMode="External"/><Relationship Id="rId60" Type="http://schemas.openxmlformats.org/officeDocument/2006/relationships/hyperlink" Target="https://doi.org/10.1371/journal.pone.0036636" TargetMode="External"/><Relationship Id="rId65"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10.3354/meps08373" TargetMode="External"/><Relationship Id="rId27" Type="http://schemas.openxmlformats.org/officeDocument/2006/relationships/hyperlink" Target="https://doi.org/10.3354/meps09992" TargetMode="External"/><Relationship Id="rId30" Type="http://schemas.openxmlformats.org/officeDocument/2006/relationships/hyperlink" Target="https://doi.org/10.3354/esr00542" TargetMode="External"/><Relationship Id="rId35" Type="http://schemas.openxmlformats.org/officeDocument/2006/relationships/hyperlink" Target="https://doi.org/10.3354/meps11638" TargetMode="External"/><Relationship Id="rId43" Type="http://schemas.openxmlformats.org/officeDocument/2006/relationships/hyperlink" Target="https://doi.org/10.1007/s10641-009-9538-8" TargetMode="External"/><Relationship Id="rId48" Type="http://schemas.openxmlformats.org/officeDocument/2006/relationships/hyperlink" Target="https://doi.org/10.1016/j.ecolecon.2004.10.002" TargetMode="External"/><Relationship Id="rId56" Type="http://schemas.openxmlformats.org/officeDocument/2006/relationships/hyperlink" Target="https://doi.org/10.3391/ai.2010.5.S1.024" TargetMode="External"/><Relationship Id="rId64" Type="http://schemas.openxmlformats.org/officeDocument/2006/relationships/fontTable" Target="fontTable.xml"/><Relationship Id="rId8" Type="http://schemas.microsoft.com/office/2011/relationships/commentsExtended" Target="commentsExtended.xml"/><Relationship Id="rId51" Type="http://schemas.openxmlformats.org/officeDocument/2006/relationships/hyperlink" Target="https://doi.org/10.1007/s00338-015-1293-z"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3391/ai.2010.5.S1.003" TargetMode="External"/><Relationship Id="rId25" Type="http://schemas.openxmlformats.org/officeDocument/2006/relationships/hyperlink" Target="https://doi.org/10.1111/j.1365-2699.2011.02496.x" TargetMode="External"/><Relationship Id="rId33" Type="http://schemas.openxmlformats.org/officeDocument/2006/relationships/hyperlink" Target="http://www.fishbase.org/" TargetMode="External"/><Relationship Id="rId38" Type="http://schemas.openxmlformats.org/officeDocument/2006/relationships/hyperlink" Target="https://doi.org/10.7717/peerj.2730" TargetMode="External"/><Relationship Id="rId46" Type="http://schemas.openxmlformats.org/officeDocument/2006/relationships/hyperlink" Target="https://doi.org/10.1080/08920750601169600" TargetMode="External"/><Relationship Id="rId59" Type="http://schemas.openxmlformats.org/officeDocument/2006/relationships/hyperlink" Target="https://doi.org/10.7717/peerj.30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6322</Words>
  <Characters>36039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juancarlos.villader@gmail.com</dc:creator>
  <cp:lastModifiedBy>Dr. Edgardo E. Díaz</cp:lastModifiedBy>
  <cp:revision>2</cp:revision>
  <dcterms:created xsi:type="dcterms:W3CDTF">2018-02-03T17:00:00Z</dcterms:created>
  <dcterms:modified xsi:type="dcterms:W3CDTF">2018-02-03T17:00:00Z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251977</vt:lpwstr>
  </property>
  <property fmtid="{D5CDD505-2E9C-101B-9397-08002B2CF9AE}" pid="3" name="ProjectId">
    <vt:lpwstr>-1</vt:lpwstr>
  </property>
  <property fmtid="{D5CDD505-2E9C-101B-9397-08002B2CF9AE}" pid="4" name="StyleId">
    <vt:lpwstr>http://www.zotero.org/styles/vancouver</vt:lpwstr>
  </property>
</Properties>
</file>