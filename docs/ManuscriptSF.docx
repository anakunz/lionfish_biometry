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9A923" w14:textId="77777777" w:rsidR="000D0EB1" w:rsidRDefault="005075B0">
      <w:pPr>
        <w:pStyle w:val="Title"/>
      </w:pPr>
      <w:r>
        <w:t>Invasive lionfish present region-wide variation of allometric growth in the Western Atlantic</w:t>
      </w:r>
    </w:p>
    <w:p w14:paraId="26CA6787" w14:textId="77777777" w:rsidR="000D0EB1" w:rsidRPr="00212A15" w:rsidRDefault="005075B0">
      <w:pPr>
        <w:pStyle w:val="Author"/>
      </w:pPr>
      <w:r w:rsidRPr="00212A15">
        <w:t xml:space="preserve">Juan Carlos </w:t>
      </w:r>
      <w:proofErr w:type="spellStart"/>
      <w:r w:rsidRPr="00212A15">
        <w:t>VillaseÃ±or-Derbez</w:t>
      </w:r>
      <w:proofErr w:type="spellEnd"/>
      <m:oMath>
        <m:sSup>
          <m:sSupPr>
            <m:ctrlPr>
              <w:rPr>
                <w:rFonts w:ascii="Cambria Math" w:hAnsi="Cambria Math"/>
              </w:rPr>
            </m:ctrlPr>
          </m:sSupPr>
          <m:e/>
          <m:sup>
            <m:r>
              <w:rPr>
                <w:rFonts w:ascii="Cambria Math" w:hAnsi="Cambria Math"/>
              </w:rPr>
              <m:t>1</m:t>
            </m:r>
          </m:sup>
        </m:sSup>
      </m:oMath>
      <w:r w:rsidRPr="00212A15">
        <w:t>, Sean Fitzgerald</w:t>
      </w:r>
    </w:p>
    <w:p w14:paraId="3DF26848" w14:textId="38B9785E" w:rsidR="000D0EB1" w:rsidRDefault="005075B0">
      <w:pPr>
        <w:pStyle w:val="Abstract"/>
      </w:pPr>
      <w:r>
        <w:t>Lionfish (</w:t>
      </w:r>
      <w:r>
        <w:rPr>
          <w:i/>
        </w:rPr>
        <w:t>Pterois volitans/miles</w:t>
      </w:r>
      <w:r>
        <w:t>) are an invasive species in the Western Atlantic and the Caribbean.</w:t>
      </w:r>
      <w:r w:rsidR="00436DCE" w:rsidRPr="00436DCE">
        <w:t xml:space="preserve"> </w:t>
      </w:r>
      <w:r w:rsidR="00436DCE">
        <w:t>Improving management of invasive lionfish populations requires accurate estimates of total biomass, which in turn depend on accurate definition of</w:t>
      </w:r>
      <w:r w:rsidR="00EE0290">
        <w:t xml:space="preserve"> the length-weight relationship</w:t>
      </w:r>
      <w:r w:rsidR="00436DCE">
        <w:t xml:space="preserve">. </w:t>
      </w:r>
      <w:r w:rsidR="001E05BD">
        <w:t>Here, we</w:t>
      </w:r>
      <w:r>
        <w:t xml:space="preserve"> </w:t>
      </w:r>
      <w:r w:rsidR="00873183">
        <w:t>reviewed published</w:t>
      </w:r>
      <w:r>
        <w:t xml:space="preserve"> length-weight relationships of lionfish </w:t>
      </w:r>
      <w:r w:rsidR="00873183">
        <w:t xml:space="preserve">taken from </w:t>
      </w:r>
      <w:r w:rsidR="005E368A">
        <w:t>throughout their invasive range and found that</w:t>
      </w:r>
      <w:r>
        <w:t xml:space="preserve"> </w:t>
      </w:r>
      <w:r w:rsidR="00871711">
        <w:t>lionfish of equal lengths have lower body mass in the Caribbean than in the Atlantic or Gulf of Mexico</w:t>
      </w:r>
      <w:proofErr w:type="gramStart"/>
      <w:r w:rsidR="00295098">
        <w:t>.</w:t>
      </w:r>
      <w:r w:rsidR="00871711" w:rsidDel="00871711">
        <w:t xml:space="preserve"> </w:t>
      </w:r>
      <w:r>
        <w:t>.</w:t>
      </w:r>
      <w:proofErr w:type="gramEnd"/>
      <w:r>
        <w:t xml:space="preserve"> </w:t>
      </w:r>
      <w:r w:rsidR="00DE4956">
        <w:t>Additionally, we report a new pair of length-weight parameters (</w:t>
      </w:r>
      <m:oMath>
        <m:r>
          <w:rPr>
            <w:rFonts w:ascii="Cambria Math" w:hAnsi="Cambria Math"/>
          </w:rPr>
          <m:t>a=3.2056imes</m:t>
        </m:r>
        <m:sSup>
          <m:sSupPr>
            <m:ctrlPr>
              <w:rPr>
                <w:rFonts w:ascii="Cambria Math" w:hAnsi="Cambria Math"/>
              </w:rPr>
            </m:ctrlPr>
          </m:sSupPr>
          <m:e>
            <m:r>
              <w:rPr>
                <w:rFonts w:ascii="Cambria Math" w:hAnsi="Cambria Math"/>
              </w:rPr>
              <m:t>10</m:t>
            </m:r>
          </m:e>
          <m:sup>
            <m:r>
              <w:rPr>
                <w:rFonts w:ascii="Cambria Math" w:hAnsi="Cambria Math"/>
              </w:rPr>
              <m:t>-6</m:t>
            </m:r>
          </m:sup>
        </m:sSup>
        <m:r>
          <w:rPr>
            <w:rFonts w:ascii="Cambria Math" w:hAnsi="Cambria Math"/>
          </w:rPr>
          <m:t>;b=3.235</m:t>
        </m:r>
      </m:oMath>
      <w:r w:rsidR="00DE4956">
        <w:t xml:space="preserve">) for organisms sampled in the central Mexican Caribbean region. </w:t>
      </w:r>
      <w:r>
        <w:t>Th</w:t>
      </w:r>
      <w:r w:rsidR="00DE4956">
        <w:t>e</w:t>
      </w:r>
      <w:r w:rsidR="00295098">
        <w:t xml:space="preserve"> substantial</w:t>
      </w:r>
      <w:r w:rsidR="001E05BD">
        <w:t xml:space="preserve"> spatial </w:t>
      </w:r>
      <w:proofErr w:type="gramStart"/>
      <w:r w:rsidR="001E05BD">
        <w:t>variation</w:t>
      </w:r>
      <w:r>
        <w:t xml:space="preserve"> </w:t>
      </w:r>
      <w:r w:rsidR="00DE4956">
        <w:t xml:space="preserve"> in</w:t>
      </w:r>
      <w:proofErr w:type="gramEnd"/>
      <w:r w:rsidR="00DE4956">
        <w:t xml:space="preserve"> length-weight parameters </w:t>
      </w:r>
      <w:r>
        <w:t xml:space="preserve">highlights the importance of using site-specific </w:t>
      </w:r>
      <w:r w:rsidR="00DE4956">
        <w:t>information when estimating lionfish</w:t>
      </w:r>
      <w:r w:rsidR="00212A15">
        <w:t xml:space="preserve"> </w:t>
      </w:r>
      <w:r>
        <w:t xml:space="preserve">biomass </w:t>
      </w:r>
      <w:r w:rsidR="00DE4956">
        <w:t>using</w:t>
      </w:r>
      <w:r>
        <w:t xml:space="preserve"> length observations. These findings can have major implications </w:t>
      </w:r>
      <w:r w:rsidR="00295098">
        <w:t xml:space="preserve">for </w:t>
      </w:r>
      <w:r>
        <w:t>management</w:t>
      </w:r>
      <w:r w:rsidR="00295098">
        <w:t xml:space="preserve"> in terms of</w:t>
      </w:r>
      <w:r>
        <w:t xml:space="preserve"> </w:t>
      </w:r>
      <w:r w:rsidR="00DE4956">
        <w:t xml:space="preserve">predicting effects on local ecosystems, evaluating the effectiveness of removal programs, or </w:t>
      </w:r>
      <w:r>
        <w:t>estimating biomass available for harvest</w:t>
      </w:r>
      <w:r w:rsidR="00DE4956">
        <w:t>.</w:t>
      </w:r>
    </w:p>
    <w:p w14:paraId="17975B84" w14:textId="149C27B5" w:rsidR="000D0EB1" w:rsidRDefault="005075B0">
      <w:pPr>
        <w:pStyle w:val="FirstParagraph"/>
      </w:pPr>
      <w:commentRangeStart w:id="0"/>
      <w:r>
        <w:t xml:space="preserve">At least 84% of marine eco-regions have reported the presence of an invasive </w:t>
      </w:r>
      <w:proofErr w:type="gramStart"/>
      <w:r>
        <w:t>species ,</w:t>
      </w:r>
      <w:proofErr w:type="gramEnd"/>
      <w:r>
        <w:t xml:space="preserve"> which represent a major threat to local biodiversity and the economic activities that depend on it . Invasive species may threaten native species through predation, competition, or indirect habitat </w:t>
      </w:r>
      <w:proofErr w:type="gramStart"/>
      <w:r>
        <w:t>effects .</w:t>
      </w:r>
      <w:proofErr w:type="gramEnd"/>
      <w:r>
        <w:t xml:space="preserve"> By 2005, the economic cost of invasive species to the United States was estimated at USD $120 billion per </w:t>
      </w:r>
      <w:proofErr w:type="gramStart"/>
      <w:r>
        <w:t>year .</w:t>
      </w:r>
      <w:proofErr w:type="gramEnd"/>
      <w:ins w:id="1" w:author="Sean Fitzgerald" w:date="2018-05-25T10:38:00Z">
        <w:r w:rsidR="006A4A85">
          <w:t xml:space="preserve"> </w:t>
        </w:r>
      </w:ins>
      <w:commentRangeEnd w:id="0"/>
      <w:ins w:id="2" w:author="Sean Fitzgerald" w:date="2018-05-25T10:41:00Z">
        <w:r w:rsidR="006A4A85">
          <w:rPr>
            <w:rStyle w:val="CommentReference"/>
          </w:rPr>
          <w:commentReference w:id="0"/>
        </w:r>
      </w:ins>
      <w:ins w:id="3" w:author="Sean Fitzgerald" w:date="2018-05-25T10:38:00Z">
        <w:r w:rsidR="006A4A85">
          <w:t xml:space="preserve"> </w:t>
        </w:r>
      </w:ins>
    </w:p>
    <w:p w14:paraId="249E83C3" w14:textId="6B5D6A7A" w:rsidR="000D0EB1" w:rsidRDefault="005075B0">
      <w:pPr>
        <w:pStyle w:val="BodyText"/>
      </w:pPr>
      <w:r>
        <w:t>Lionfish (</w:t>
      </w:r>
      <w:r>
        <w:rPr>
          <w:i/>
        </w:rPr>
        <w:t>Pterois volitans/miles</w:t>
      </w:r>
      <w:r>
        <w:t xml:space="preserve"> complex) are an invasive species in the western Atlantic and the Caribbean, likely introduced through liberation of aquarium-kept </w:t>
      </w:r>
      <w:proofErr w:type="gramStart"/>
      <w:r>
        <w:t>organisms .</w:t>
      </w:r>
      <w:proofErr w:type="gramEnd"/>
      <w:r>
        <w:t xml:space="preserve"> They are the first invasive marine vertebrates established along the North Atlantic Caribbean coasts</w:t>
      </w:r>
      <w:r w:rsidR="0059749F">
        <w:t xml:space="preserve"> and their presence has been labeled as a major marine invasion because they threaten local biodiversity, spread rapidly, and are difficult to manage</w:t>
      </w:r>
      <w:r>
        <w:t xml:space="preserve">. </w:t>
      </w:r>
      <w:r w:rsidR="00F92B83">
        <w:t>Invasive l</w:t>
      </w:r>
      <w:r>
        <w:t xml:space="preserve">ionfish </w:t>
      </w:r>
      <w:r w:rsidR="00F92B83">
        <w:t>are primarily studied</w:t>
      </w:r>
      <w:r>
        <w:t xml:space="preserve"> in coral reef</w:t>
      </w:r>
      <w:r w:rsidR="00F92B83">
        <w:t xml:space="preserve"> ecosystem</w:t>
      </w:r>
      <w:r>
        <w:t>s,</w:t>
      </w:r>
      <w:r w:rsidR="00F92B83">
        <w:t xml:space="preserve"> where their impacts are far-reaching. For example, an experiment conducted by </w:t>
      </w:r>
      <w:proofErr w:type="spellStart"/>
      <w:r w:rsidR="00F92B83">
        <w:t>Albins</w:t>
      </w:r>
      <w:proofErr w:type="spellEnd"/>
      <w:r w:rsidR="00F92B83">
        <w:t xml:space="preserve"> et al. (2008) showed that lionfish</w:t>
      </w:r>
      <w:r w:rsidR="00AC016C">
        <w:t xml:space="preserve"> establishment led to</w:t>
      </w:r>
      <w:r w:rsidR="00F92B83">
        <w:t xml:space="preserve"> reduced recruitment of native fishes</w:t>
      </w:r>
      <w:r w:rsidR="00074E86">
        <w:t xml:space="preserve"> </w:t>
      </w:r>
      <w:r w:rsidR="00F92B83">
        <w:t>by nearly 80%</w:t>
      </w:r>
      <w:r w:rsidR="00074E86">
        <w:t xml:space="preserve"> over a </w:t>
      </w:r>
      <w:proofErr w:type="gramStart"/>
      <w:r w:rsidR="00074E86">
        <w:t>five week</w:t>
      </w:r>
      <w:proofErr w:type="gramEnd"/>
      <w:r w:rsidR="00074E86">
        <w:t xml:space="preserve"> period</w:t>
      </w:r>
      <w:r w:rsidR="00AC016C" w:rsidRPr="00AC016C">
        <w:t xml:space="preserve"> </w:t>
      </w:r>
      <w:r w:rsidR="00AC016C">
        <w:t>in Florida</w:t>
      </w:r>
      <w:r w:rsidR="00074E86">
        <w:t xml:space="preserve">, and increased lionfish biomass coincided with a 65% reduction in the biomass of native prey fishes </w:t>
      </w:r>
      <w:r w:rsidR="00AC016C">
        <w:t>along Bahamian coral reefs</w:t>
      </w:r>
      <w:r w:rsidR="00074E86">
        <w:t xml:space="preserve"> </w:t>
      </w:r>
      <w:r w:rsidR="00AC016C">
        <w:t>in just two years (Green et al. 2012).</w:t>
      </w:r>
      <w:r>
        <w:t xml:space="preserve"> </w:t>
      </w:r>
      <w:r w:rsidR="006E1DBB">
        <w:t>L</w:t>
      </w:r>
      <w:r w:rsidR="00AC016C">
        <w:t xml:space="preserve">ionfish are </w:t>
      </w:r>
      <w:r w:rsidR="006E1DBB">
        <w:t xml:space="preserve">also </w:t>
      </w:r>
      <w:r w:rsidR="00AC016C">
        <w:t xml:space="preserve">not limited to coral reefs as they have established invasive populations </w:t>
      </w:r>
      <w:r>
        <w:t xml:space="preserve">in other habitats such as </w:t>
      </w:r>
      <w:proofErr w:type="gramStart"/>
      <w:r>
        <w:t>estuaries ,</w:t>
      </w:r>
      <w:proofErr w:type="gramEnd"/>
      <w:r>
        <w:t xml:space="preserve"> mangroves , hard-bottomed areas , </w:t>
      </w:r>
      <w:r w:rsidR="00557878">
        <w:t xml:space="preserve">seagrass beds, </w:t>
      </w:r>
      <w:r>
        <w:t xml:space="preserve">and mesophotic reefs </w:t>
      </w:r>
      <w:r w:rsidR="00557878">
        <w:t>(Claydon et al. 2012 covers a lot of these)</w:t>
      </w:r>
      <w:r>
        <w:t xml:space="preserve">. </w:t>
      </w:r>
      <w:r w:rsidR="00D21F14">
        <w:t xml:space="preserve"> </w:t>
      </w:r>
      <w:commentRangeStart w:id="4"/>
      <w:r w:rsidR="00DC3102">
        <w:t xml:space="preserve">Populations </w:t>
      </w:r>
      <w:r w:rsidR="00D21F14">
        <w:t>in non-reef habitats are not as well-studied, but the</w:t>
      </w:r>
      <w:r w:rsidR="00DC3102">
        <w:t>y display an</w:t>
      </w:r>
      <w:r w:rsidR="00D21F14">
        <w:t xml:space="preserve"> opportunistic nature and adaptability to various environments </w:t>
      </w:r>
      <w:r w:rsidR="00DC3102">
        <w:t>that makes their invasion particularly concerning.</w:t>
      </w:r>
      <w:commentRangeEnd w:id="4"/>
      <w:r w:rsidR="00DC3102">
        <w:rPr>
          <w:rStyle w:val="CommentReference"/>
        </w:rPr>
        <w:commentReference w:id="4"/>
      </w:r>
    </w:p>
    <w:p w14:paraId="70319B24" w14:textId="5A2032C3" w:rsidR="000D0EB1" w:rsidRDefault="005075B0">
      <w:pPr>
        <w:pStyle w:val="BodyText"/>
      </w:pPr>
      <w:r>
        <w:t xml:space="preserve">A substantial amount of research </w:t>
      </w:r>
      <w:del w:id="5" w:author="Sean Fitzgerald" w:date="2018-05-25T11:20:00Z">
        <w:r w:rsidDel="00FC1095">
          <w:delText>has been done to describe</w:delText>
        </w:r>
      </w:del>
      <w:ins w:id="6" w:author="Sean Fitzgerald" w:date="2018-05-25T11:20:00Z">
        <w:r w:rsidR="00FC1095">
          <w:t>describes</w:t>
        </w:r>
      </w:ins>
      <w:r>
        <w:t xml:space="preserve"> lionfish feeding ecology in North </w:t>
      </w:r>
      <w:proofErr w:type="gramStart"/>
      <w:r>
        <w:t>Carolina ,</w:t>
      </w:r>
      <w:proofErr w:type="gramEnd"/>
      <w:r>
        <w:t xml:space="preserve"> the Bahamas , Northern Gulf of Mexico , Mexican Caribbean , Belize , and Costa Rica .  </w:t>
      </w:r>
      <w:commentRangeStart w:id="7"/>
      <w:r>
        <w:t>show</w:t>
      </w:r>
      <w:ins w:id="8" w:author="Sean Fitzgerald" w:date="2018-05-25T11:20:00Z">
        <w:r w:rsidR="00FC1095">
          <w:t>ed</w:t>
        </w:r>
      </w:ins>
      <w:r>
        <w:t xml:space="preserve"> </w:t>
      </w:r>
      <w:commentRangeEnd w:id="7"/>
      <w:r w:rsidR="00FC1095">
        <w:rPr>
          <w:rStyle w:val="CommentReference"/>
        </w:rPr>
        <w:commentReference w:id="7"/>
      </w:r>
      <w:r>
        <w:t xml:space="preserve">that invasive lionfish prey on at least 167 </w:t>
      </w:r>
      <w:proofErr w:type="gramStart"/>
      <w:r>
        <w:t>different species</w:t>
      </w:r>
      <w:proofErr w:type="gramEnd"/>
      <w:r>
        <w:t xml:space="preserve"> across the tropical and temperate North Atlantic. Their feeding behavior and high consumption rates can reduce recruitment and population sizes of native reef-fish species, and can further endanger reef </w:t>
      </w:r>
      <w:proofErr w:type="gramStart"/>
      <w:r>
        <w:t>fish .</w:t>
      </w:r>
      <w:proofErr w:type="gramEnd"/>
      <w:r>
        <w:t xml:space="preserve"> (However, </w:t>
      </w:r>
      <w:proofErr w:type="gramStart"/>
      <w:r>
        <w:t>see  for</w:t>
      </w:r>
      <w:proofErr w:type="gramEnd"/>
      <w:r>
        <w:t xml:space="preserve"> a case where there was no evidence that lionfish affected the density, richness, or community composition of prey fishes). Major </w:t>
      </w:r>
      <w:r>
        <w:lastRenderedPageBreak/>
        <w:t xml:space="preserve">efforts have been made to understand the possible impacts of the invasion by </w:t>
      </w:r>
      <w:r w:rsidR="00836E30">
        <w:t xml:space="preserve">tracking </w:t>
      </w:r>
      <w:r w:rsidR="00C750BE">
        <w:t>the spread</w:t>
      </w:r>
      <w:r w:rsidR="00836E30">
        <w:t xml:space="preserve"> of </w:t>
      </w:r>
      <w:r w:rsidR="00C750BE">
        <w:t xml:space="preserve">established </w:t>
      </w:r>
      <w:r w:rsidR="00836E30">
        <w:t>lionfish populations</w:t>
      </w:r>
      <w:r>
        <w:t xml:space="preserve"> through </w:t>
      </w:r>
      <w:proofErr w:type="gramStart"/>
      <w:r>
        <w:t>time  and</w:t>
      </w:r>
      <w:proofErr w:type="gramEnd"/>
      <w:r>
        <w:t xml:space="preserve"> </w:t>
      </w:r>
      <w:r w:rsidR="00C750BE">
        <w:t xml:space="preserve">by </w:t>
      </w:r>
      <w:r>
        <w:t xml:space="preserve">predicting invasion ranges under future climates . </w:t>
      </w:r>
      <w:r w:rsidR="00C750BE">
        <w:t>Researchers have been able to predict the trophic impacts of lionfish b</w:t>
      </w:r>
      <w:r>
        <w:t xml:space="preserve">y combining information from </w:t>
      </w:r>
      <w:commentRangeStart w:id="9"/>
      <w:r>
        <w:t>these disciplines</w:t>
      </w:r>
      <w:commentRangeEnd w:id="9"/>
      <w:r w:rsidR="00C750BE">
        <w:rPr>
          <w:rStyle w:val="CommentReference"/>
        </w:rPr>
        <w:commentReference w:id="9"/>
      </w:r>
      <w:r>
        <w:t xml:space="preserve">, which </w:t>
      </w:r>
      <w:commentRangeStart w:id="10"/>
      <w:r>
        <w:t>can then be translated into ecosystem-level and economic impacts.</w:t>
      </w:r>
      <w:commentRangeEnd w:id="10"/>
      <w:r w:rsidR="00C750BE">
        <w:rPr>
          <w:rStyle w:val="CommentReference"/>
        </w:rPr>
        <w:commentReference w:id="10"/>
      </w:r>
    </w:p>
    <w:p w14:paraId="3A19A2F9" w14:textId="0B1E660B" w:rsidR="000D0EB1" w:rsidRDefault="005075B0">
      <w:pPr>
        <w:pStyle w:val="BodyText"/>
      </w:pPr>
      <w:r>
        <w:t xml:space="preserve">Governments and non-profit organizations have sought to reduce lionfish densities through removal programs and incentivizing its </w:t>
      </w:r>
      <w:proofErr w:type="gramStart"/>
      <w:r>
        <w:t>consumption .</w:t>
      </w:r>
      <w:proofErr w:type="gramEnd"/>
      <w:r>
        <w:t xml:space="preserve"> In some cases, these have shown to significantly reduce –but not quite eliminate– lionfish abundances at local </w:t>
      </w:r>
      <w:proofErr w:type="gramStart"/>
      <w:r>
        <w:t>scales .</w:t>
      </w:r>
      <w:proofErr w:type="gramEnd"/>
      <w:r>
        <w:t xml:space="preserve"> In addition, culling programs can help stabilize or grow native prey fish </w:t>
      </w:r>
      <w:proofErr w:type="gramStart"/>
      <w:r>
        <w:t>populations .</w:t>
      </w:r>
      <w:proofErr w:type="gramEnd"/>
      <w:r>
        <w:t xml:space="preserve"> Complete eradication of lionfish through fishing is unlikely because of their rapid recovery rates and ongoing recruitment to shallow-water areas from their persistent populations in mesophotic coral </w:t>
      </w:r>
      <w:proofErr w:type="gramStart"/>
      <w:r>
        <w:t>ecosystems .</w:t>
      </w:r>
      <w:proofErr w:type="gramEnd"/>
      <w:r>
        <w:t xml:space="preserve"> However, promoting </w:t>
      </w:r>
      <w:del w:id="11" w:author="Sean Fitzgerald" w:date="2018-05-25T11:34:00Z">
        <w:r w:rsidDel="00C744EB">
          <w:delText xml:space="preserve">its </w:delText>
        </w:r>
      </w:del>
      <w:ins w:id="12" w:author="Sean Fitzgerald" w:date="2018-05-25T11:34:00Z">
        <w:r w:rsidR="00C744EB">
          <w:t xml:space="preserve">lionfish </w:t>
        </w:r>
      </w:ins>
      <w:r>
        <w:t xml:space="preserve">consumption might create a level of demand capable of sustaining a stable fishery, which can help control shallow-water populations while providing alternative livelihoods and avoiding further impacts to local reef </w:t>
      </w:r>
      <w:proofErr w:type="gramStart"/>
      <w:r>
        <w:t>biota .</w:t>
      </w:r>
      <w:proofErr w:type="gramEnd"/>
    </w:p>
    <w:p w14:paraId="048DFDB5" w14:textId="77777777" w:rsidR="000D0EB1" w:rsidRDefault="005075B0">
      <w:pPr>
        <w:pStyle w:val="BodyText"/>
      </w:pPr>
      <w:r>
        <w:t xml:space="preserve">The feasibility of establishing fisheries through lionfish removal programs has been extensively evaluated through field observations and empirical </w:t>
      </w:r>
      <w:proofErr w:type="gramStart"/>
      <w:r>
        <w:t>modeling .</w:t>
      </w:r>
      <w:proofErr w:type="gramEnd"/>
      <w:r>
        <w:t xml:space="preserve"> One contributing factor to the success of many removal programs is the sedentary nature of adult </w:t>
      </w:r>
      <w:proofErr w:type="gramStart"/>
      <w:r>
        <w:t>lionfish .</w:t>
      </w:r>
      <w:proofErr w:type="gramEnd"/>
      <w:r>
        <w:t xml:space="preserve"> Culling programs are effective in reducing adult populations largely because lionfish exhibit high levels of site fidelity and rarely leave their home range in most </w:t>
      </w:r>
      <w:proofErr w:type="gramStart"/>
      <w:r>
        <w:t>cases .</w:t>
      </w:r>
      <w:proofErr w:type="gramEnd"/>
      <w:r>
        <w:t xml:space="preserve"> As a result of this sedentary behavior, lionfish are also likely to exhibit high levels of spatial variation in important life history </w:t>
      </w:r>
      <w:proofErr w:type="spellStart"/>
      <w:r>
        <w:t>characterstics</w:t>
      </w:r>
      <w:proofErr w:type="spellEnd"/>
      <w:r>
        <w:t xml:space="preserve"> such as growth or natural mortality </w:t>
      </w:r>
      <w:proofErr w:type="gramStart"/>
      <w:r>
        <w:t>rate .</w:t>
      </w:r>
      <w:proofErr w:type="gramEnd"/>
      <w:r>
        <w:t xml:space="preserve"> The importance of considering spatial heterogeneity is well-documented in terms of assessing and managing sedentary </w:t>
      </w:r>
      <w:proofErr w:type="gramStart"/>
      <w:r>
        <w:t>species ,</w:t>
      </w:r>
      <w:proofErr w:type="gramEnd"/>
      <w:r>
        <w:t xml:space="preserve"> and such variation should be accounted for when evaluating the feasibility of establishing lionfish fisheries as well.</w:t>
      </w:r>
    </w:p>
    <w:p w14:paraId="564AB4A9" w14:textId="5AA8DDA9" w:rsidR="000D0EB1" w:rsidRDefault="005075B0">
      <w:pPr>
        <w:pStyle w:val="BodyText"/>
      </w:pPr>
      <w:r>
        <w:t>Empirical modeling efforts examining the feasibility of establishing fisheries for lionfish involve modeling changes in biomass in response to changes in mortality (</w:t>
      </w:r>
      <w:r>
        <w:rPr>
          <w:i/>
        </w:rPr>
        <w:t>i.e.</w:t>
      </w:r>
      <w:r>
        <w:t xml:space="preserve"> culling). A common way to model this is via length-structured population </w:t>
      </w:r>
      <w:proofErr w:type="gramStart"/>
      <w:r>
        <w:t>models ,</w:t>
      </w:r>
      <w:proofErr w:type="gramEnd"/>
      <w:r>
        <w:t xml:space="preserve"> </w:t>
      </w:r>
      <w:r w:rsidR="00FA061B">
        <w:t xml:space="preserve">where fish lengths are converted </w:t>
      </w:r>
      <w:commentRangeStart w:id="13"/>
      <w:r>
        <w:t>to</w:t>
      </w:r>
      <w:commentRangeEnd w:id="13"/>
      <w:r w:rsidR="00A70808">
        <w:rPr>
          <w:rStyle w:val="CommentReference"/>
        </w:rPr>
        <w:commentReference w:id="13"/>
      </w:r>
      <w:r>
        <w:t xml:space="preserve"> weight </w:t>
      </w:r>
      <w:r w:rsidR="00FA061B">
        <w:t xml:space="preserve">in order </w:t>
      </w:r>
      <w:r>
        <w:t xml:space="preserve">to calculate total biomass. </w:t>
      </w:r>
      <w:r w:rsidR="00FA061B">
        <w:t>The</w:t>
      </w:r>
      <w:r>
        <w:t xml:space="preserve"> length-weight relationship</w:t>
      </w:r>
      <w:r w:rsidR="00FA061B">
        <w:t xml:space="preserve"> is </w:t>
      </w:r>
      <w:r w:rsidR="00817984">
        <w:t>therefore</w:t>
      </w:r>
      <w:r>
        <w:t xml:space="preserve"> an essential component of these models</w:t>
      </w:r>
      <w:r w:rsidR="00FA061B">
        <w:t>, but</w:t>
      </w:r>
      <w:r w:rsidR="006901E1">
        <w:t xml:space="preserve"> this</w:t>
      </w:r>
      <w:r>
        <w:t xml:space="preserve"> relationship can vary across regions as a response to biotic (</w:t>
      </w:r>
      <w:r>
        <w:rPr>
          <w:i/>
        </w:rPr>
        <w:t>e.g.</w:t>
      </w:r>
      <w:r>
        <w:t xml:space="preserve"> local food availability) and abiotic (</w:t>
      </w:r>
      <w:r>
        <w:rPr>
          <w:i/>
        </w:rPr>
        <w:t>e.g.</w:t>
      </w:r>
      <w:r>
        <w:t xml:space="preserve"> water temperature) </w:t>
      </w:r>
      <w:proofErr w:type="gramStart"/>
      <w:r>
        <w:t>conditions .</w:t>
      </w:r>
      <w:proofErr w:type="gramEnd"/>
      <w:r>
        <w:t xml:space="preserve"> Literature suggests that site-specific parameters are necessary </w:t>
      </w:r>
      <w:r w:rsidR="006901E1">
        <w:t xml:space="preserve">in order </w:t>
      </w:r>
      <w:r>
        <w:t>to accurate</w:t>
      </w:r>
      <w:r w:rsidR="006901E1">
        <w:t>ly estimate</w:t>
      </w:r>
      <w:r>
        <w:t xml:space="preserve"> biomass when length-weight relationships </w:t>
      </w:r>
      <w:r w:rsidR="006901E1">
        <w:t xml:space="preserve">are </w:t>
      </w:r>
      <w:r>
        <w:t>spatial</w:t>
      </w:r>
      <w:r w:rsidR="006901E1">
        <w:t>ly variable</w:t>
      </w:r>
      <w:r w:rsidR="006901E1">
        <w:rPr>
          <w:rStyle w:val="CommentReference"/>
        </w:rPr>
        <w:commentReference w:id="14"/>
      </w:r>
      <w:r w:rsidR="00817984">
        <w:t>, and this variability</w:t>
      </w:r>
      <w:r>
        <w:t xml:space="preserve"> becomes </w:t>
      </w:r>
      <w:r w:rsidR="00817984">
        <w:t>increasingly</w:t>
      </w:r>
      <w:r>
        <w:t xml:space="preserve"> important when estimating the potential effectiveness</w:t>
      </w:r>
      <w:r w:rsidR="00817984">
        <w:t xml:space="preserve"> of</w:t>
      </w:r>
      <w:r>
        <w:t xml:space="preserve"> (and resources ne</w:t>
      </w:r>
      <w:r w:rsidR="00817984">
        <w:t>e</w:t>
      </w:r>
      <w:r>
        <w:t>ded</w:t>
      </w:r>
      <w:r w:rsidR="00817984">
        <w:t xml:space="preserve"> </w:t>
      </w:r>
      <w:proofErr w:type="gramStart"/>
      <w:r w:rsidR="00817984">
        <w:t>for</w:t>
      </w:r>
      <w:r>
        <w:t>)  lionfish</w:t>
      </w:r>
      <w:proofErr w:type="gramEnd"/>
      <w:r>
        <w:t xml:space="preserve"> culling programs or</w:t>
      </w:r>
      <w:r w:rsidR="007F7A10">
        <w:t xml:space="preserve"> when</w:t>
      </w:r>
      <w:r>
        <w:t xml:space="preserve"> identifying total biomass available for harvest by fishers . </w:t>
      </w:r>
      <w:r w:rsidR="007F7A10">
        <w:t>In addition to environmentally-driven spatial variation, g</w:t>
      </w:r>
      <w:r>
        <w:t xml:space="preserve">enetic analysis of invasive lionfish </w:t>
      </w:r>
      <w:proofErr w:type="gramStart"/>
      <w:r>
        <w:t>suggest</w:t>
      </w:r>
      <w:proofErr w:type="gramEnd"/>
      <w:r w:rsidR="007F7A10">
        <w:t xml:space="preserve"> biological differences due to the existence of two genetically</w:t>
      </w:r>
      <w:r w:rsidR="0095745E">
        <w:t xml:space="preserve"> </w:t>
      </w:r>
      <w:r>
        <w:t xml:space="preserve">distinct </w:t>
      </w:r>
      <w:r w:rsidR="007F7A10">
        <w:t>sub</w:t>
      </w:r>
      <w:r>
        <w:t>population</w:t>
      </w:r>
      <w:r w:rsidR="007F7A10">
        <w:t>s</w:t>
      </w:r>
      <w:r w:rsidR="00F34F9A">
        <w:t xml:space="preserve"> between the northwest Atlantic and the Caribbean</w:t>
      </w:r>
      <w:r>
        <w:t xml:space="preserve">. </w:t>
      </w:r>
      <w:r w:rsidR="00F34F9A">
        <w:t>To date, no studies have examined region-wide differences in length-weight parameters d</w:t>
      </w:r>
      <w:r>
        <w:t xml:space="preserve">espite the </w:t>
      </w:r>
      <w:proofErr w:type="gramStart"/>
      <w:r>
        <w:t>large number</w:t>
      </w:r>
      <w:proofErr w:type="gramEnd"/>
      <w:r>
        <w:t xml:space="preserve"> of studies reporting </w:t>
      </w:r>
      <w:r w:rsidR="00F34F9A">
        <w:t>this</w:t>
      </w:r>
      <w:r>
        <w:t xml:space="preserve"> relationship</w:t>
      </w:r>
      <w:r w:rsidR="00F34F9A">
        <w:t xml:space="preserve"> for lionfish.</w:t>
      </w:r>
      <w:r>
        <w:t xml:space="preserve"> </w:t>
      </w:r>
    </w:p>
    <w:p w14:paraId="0B01A22C" w14:textId="2577129B" w:rsidR="000D0EB1" w:rsidRDefault="005075B0">
      <w:pPr>
        <w:pStyle w:val="BodyText"/>
      </w:pPr>
      <w:r>
        <w:t xml:space="preserve">The objective of this paper is to describe the spatial pattern of length-weight relationships of lionfish in the Caribbean and Western Atlantic and identify </w:t>
      </w:r>
      <w:commentRangeStart w:id="15"/>
      <w:r>
        <w:t>w</w:t>
      </w:r>
      <w:ins w:id="16" w:author="Sean Fitzgerald" w:date="2018-05-25T11:54:00Z">
        <w:r w:rsidR="0005244F">
          <w:t>h</w:t>
        </w:r>
      </w:ins>
      <w:r>
        <w:t>ether these differences are trivial</w:t>
      </w:r>
      <w:commentRangeEnd w:id="15"/>
      <w:r w:rsidR="004C6551">
        <w:rPr>
          <w:rStyle w:val="CommentReference"/>
        </w:rPr>
        <w:commentReference w:id="15"/>
      </w:r>
      <w:r>
        <w:t xml:space="preserve">. Length-weight relationships for lionfish exist for North Carolina, Northern and </w:t>
      </w:r>
      <w:r>
        <w:lastRenderedPageBreak/>
        <w:t xml:space="preserve">Southern Gulf of Mexico, the Southern Mexican Caribbean, Bahamas, Little Cayman, Jamaica, Bonaire, Puerto Rico, and Costa Rica. This study also provides the first length-weight relationship for </w:t>
      </w:r>
      <w:r w:rsidR="003B6C75">
        <w:t>central Mexican Caribbean</w:t>
      </w:r>
      <w:r>
        <w:t>.</w:t>
      </w:r>
    </w:p>
    <w:p w14:paraId="7972C1E4" w14:textId="41D8F6B2" w:rsidR="00E265AA" w:rsidRDefault="006147DD" w:rsidP="00E265AA">
      <w:pPr>
        <w:pStyle w:val="BodyText"/>
      </w:pPr>
      <w:r>
        <w:t>We</w:t>
      </w:r>
      <w:r w:rsidR="00E265AA">
        <w:t xml:space="preserve"> reviewed 12 published studies and</w:t>
      </w:r>
      <w:r>
        <w:t xml:space="preserve"> obtained l</w:t>
      </w:r>
      <w:r w:rsidR="005075B0">
        <w:t>ength-weight relationships (n = 17</w:t>
      </w:r>
      <w:proofErr w:type="gramStart"/>
      <w:r w:rsidR="005075B0">
        <w:t>)  for</w:t>
      </w:r>
      <w:proofErr w:type="gramEnd"/>
      <w:r w:rsidR="005075B0">
        <w:t xml:space="preserve"> the North Atlantic (n = 1), Gulf of Mexico (n = 7,), and Caribbean (n = 10). </w:t>
      </w:r>
      <w:r>
        <w:t>We collected i</w:t>
      </w:r>
      <w:r w:rsidR="005075B0">
        <w:t xml:space="preserve">nformation on sampling methods, sex differentiation, location, and depth ranges </w:t>
      </w:r>
      <w:r>
        <w:t xml:space="preserve">from </w:t>
      </w:r>
      <w:r w:rsidR="005075B0">
        <w:t>each study when available</w:t>
      </w:r>
      <w:r>
        <w:t>, and</w:t>
      </w:r>
      <w:r w:rsidR="005075B0">
        <w:t xml:space="preserve"> </w:t>
      </w:r>
      <w:r>
        <w:t xml:space="preserve">we assumed </w:t>
      </w:r>
      <w:r w:rsidR="005075B0">
        <w:t>both genders</w:t>
      </w:r>
      <w:r>
        <w:t xml:space="preserve"> were included in a study</w:t>
      </w:r>
      <w:r w:rsidR="005075B0">
        <w:t xml:space="preserve"> if gender was unspecified. </w:t>
      </w:r>
      <w:r w:rsidR="00E265AA">
        <w:t xml:space="preserve">We also collected data from </w:t>
      </w:r>
      <w:r w:rsidR="00E265AA">
        <w:t>10 sampling sites along the central Mexican Caribbean coast in 2010 (Table S1). Sampling locations included wall and carpet reefs at depths between 5.7 m and 38.1 m. All observed lionfish (n = 109) were collected using hand nets and numbered collection bottles. The use of hand nets prevented any weight loss due to bleeding and allowed better representation of small sizes by eliminating gear selectivity. Organisms were euthanized via pithing and Total Length (TL; mm) and Total Weight (TW; g) were recorded before freezing organisms.</w:t>
      </w:r>
    </w:p>
    <w:p w14:paraId="0ACB5B26" w14:textId="77777777" w:rsidR="00E265AA" w:rsidRDefault="00E265AA" w:rsidP="00E265AA">
      <w:pPr>
        <w:pStyle w:val="BodyText"/>
      </w:pPr>
      <w:r>
        <w:t>The weight at length relationship for lionfish in the central Mexican Caribbean was calculated with the allometric growth function:</w:t>
      </w:r>
    </w:p>
    <w:p w14:paraId="367485F7" w14:textId="77777777" w:rsidR="00E265AA" w:rsidRDefault="00E265AA" w:rsidP="00E265AA">
      <w:pPr>
        <w:pStyle w:val="BodyText"/>
      </w:pPr>
      <w:r>
        <w:t xml:space="preserve">Where </w:t>
      </w:r>
      <m:oMath>
        <m:r>
          <w:rPr>
            <w:rFonts w:ascii="Cambria Math" w:hAnsi="Cambria Math"/>
          </w:rPr>
          <m:t>a</m:t>
        </m:r>
      </m:oMath>
      <w:r>
        <w:t xml:space="preserve"> is the ponderal index and </w:t>
      </w:r>
      <m:oMath>
        <m:r>
          <w:rPr>
            <w:rFonts w:ascii="Cambria Math" w:hAnsi="Cambria Math"/>
          </w:rPr>
          <m:t>b</m:t>
        </m:r>
      </m:oMath>
      <w:r>
        <w:t xml:space="preserve"> is the scaling exponent or allometric parameter. When </w:t>
      </w:r>
      <m:oMath>
        <m:r>
          <w:rPr>
            <w:rFonts w:ascii="Cambria Math" w:hAnsi="Cambria Math"/>
          </w:rPr>
          <m:t>b=3</m:t>
        </m:r>
      </m:oMath>
      <w:r>
        <w:t>, it is said that the organism exhibits a perfect isometric growth. Transforming this equation via base-10 logarithms:</w:t>
      </w:r>
    </w:p>
    <w:p w14:paraId="2F44214F" w14:textId="77777777" w:rsidR="00E265AA" w:rsidRDefault="00E265AA" w:rsidP="00E265AA">
      <w:pPr>
        <w:pStyle w:val="BodyText"/>
      </w:pPr>
      <w:r>
        <w:t>This can be simplified and re-written as:</w:t>
      </w:r>
    </w:p>
    <w:p w14:paraId="63BE9F9A" w14:textId="4F6E4821" w:rsidR="00E265AA" w:rsidDel="00FA1E33" w:rsidRDefault="00E265AA" w:rsidP="00E265AA">
      <w:pPr>
        <w:pStyle w:val="BodyText"/>
        <w:rPr>
          <w:del w:id="17" w:author="Sean Fitzgerald" w:date="2018-05-25T12:42:00Z"/>
        </w:rPr>
      </w:pPr>
      <w:r>
        <w:t xml:space="preserve">Where </w:t>
      </w:r>
      <m:oMath>
        <m:r>
          <w:rPr>
            <w:rFonts w:ascii="Cambria Math" w:hAnsi="Cambria Math"/>
          </w:rPr>
          <m:t>Y=lo</m:t>
        </m:r>
        <m:sSub>
          <m:sSubPr>
            <m:ctrlPr>
              <w:rPr>
                <w:rFonts w:ascii="Cambria Math" w:hAnsi="Cambria Math"/>
              </w:rPr>
            </m:ctrlPr>
          </m:sSubPr>
          <m:e>
            <m:r>
              <w:rPr>
                <w:rFonts w:ascii="Cambria Math" w:hAnsi="Cambria Math"/>
              </w:rPr>
              <m:t>g</m:t>
            </m:r>
          </m:e>
          <m:sub>
            <m:r>
              <w:rPr>
                <w:rFonts w:ascii="Cambria Math" w:hAnsi="Cambria Math"/>
              </w:rPr>
              <m:t>10</m:t>
            </m:r>
          </m:sub>
        </m:sSub>
        <m:r>
          <w:rPr>
            <w:rFonts w:ascii="Cambria Math" w:hAnsi="Cambria Math"/>
          </w:rPr>
          <m:t>(TW)</m:t>
        </m:r>
      </m:oMath>
      <w:r>
        <w:t xml:space="preserve">, </w:t>
      </w:r>
      <m:oMath>
        <m:r>
          <w:rPr>
            <w:rFonts w:ascii="Cambria Math" w:hAnsi="Cambria Math"/>
          </w:rPr>
          <m:t>m=b</m:t>
        </m:r>
      </m:oMath>
      <w:r>
        <w:t xml:space="preserve">, </w:t>
      </w:r>
      <m:oMath>
        <m:r>
          <w:rPr>
            <w:rFonts w:ascii="Cambria Math" w:hAnsi="Cambria Math"/>
          </w:rPr>
          <m:t>X=lo</m:t>
        </m:r>
        <m:sSub>
          <m:sSubPr>
            <m:ctrlPr>
              <w:rPr>
                <w:rFonts w:ascii="Cambria Math" w:hAnsi="Cambria Math"/>
              </w:rPr>
            </m:ctrlPr>
          </m:sSubPr>
          <m:e>
            <m:r>
              <w:rPr>
                <w:rFonts w:ascii="Cambria Math" w:hAnsi="Cambria Math"/>
              </w:rPr>
              <m:t>g</m:t>
            </m:r>
          </m:e>
          <m:sub>
            <m:r>
              <w:rPr>
                <w:rFonts w:ascii="Cambria Math" w:hAnsi="Cambria Math"/>
              </w:rPr>
              <m:t>10</m:t>
            </m:r>
          </m:sub>
        </m:sSub>
        <m:r>
          <w:rPr>
            <w:rFonts w:ascii="Cambria Math" w:hAnsi="Cambria Math"/>
          </w:rPr>
          <m:t>(TL)</m:t>
        </m:r>
      </m:oMath>
      <w:r>
        <w:t xml:space="preserve">, and </w:t>
      </w:r>
      <m:oMath>
        <m:r>
          <w:rPr>
            <w:rFonts w:ascii="Cambria Math" w:hAnsi="Cambria Math"/>
          </w:rPr>
          <m:t>c=lo</m:t>
        </m:r>
        <m:sSub>
          <m:sSubPr>
            <m:ctrlPr>
              <w:rPr>
                <w:rFonts w:ascii="Cambria Math" w:hAnsi="Cambria Math"/>
              </w:rPr>
            </m:ctrlPr>
          </m:sSubPr>
          <m:e>
            <m:r>
              <w:rPr>
                <w:rFonts w:ascii="Cambria Math" w:hAnsi="Cambria Math"/>
              </w:rPr>
              <m:t>g</m:t>
            </m:r>
          </m:e>
          <m:sub>
            <m:r>
              <w:rPr>
                <w:rFonts w:ascii="Cambria Math" w:hAnsi="Cambria Math"/>
              </w:rPr>
              <m:t>10</m:t>
            </m:r>
          </m:sub>
        </m:sSub>
        <m:r>
          <w:rPr>
            <w:rFonts w:ascii="Cambria Math" w:hAnsi="Cambria Math"/>
          </w:rPr>
          <m:t>(a)</m:t>
        </m:r>
      </m:oMath>
      <w:r>
        <w:t xml:space="preserve">. Since </w:t>
      </w:r>
      <m:oMath>
        <m:r>
          <w:rPr>
            <w:rFonts w:ascii="Cambria Math" w:hAnsi="Cambria Math"/>
          </w:rPr>
          <m:t>b=m</m:t>
        </m:r>
      </m:oMath>
      <w:r>
        <w:t xml:space="preserve">, we will only use </w:t>
      </w:r>
      <m:oMath>
        <m:r>
          <w:rPr>
            <w:rFonts w:ascii="Cambria Math" w:hAnsi="Cambria Math"/>
          </w:rPr>
          <m:t>b</m:t>
        </m:r>
      </m:oMath>
      <w:r>
        <w:t xml:space="preserve"> throughout the paper for simplicity.</w:t>
      </w:r>
      <w:ins w:id="18" w:author="Sean Fitzgerald" w:date="2018-05-25T12:43:00Z">
        <w:r w:rsidR="00FA1E33">
          <w:t xml:space="preserve"> </w:t>
        </w:r>
      </w:ins>
      <w:r>
        <w:t>The coefficients (</w:t>
      </w:r>
      <m:oMath>
        <m:r>
          <w:rPr>
            <w:rFonts w:ascii="Cambria Math" w:hAnsi="Cambria Math"/>
          </w:rPr>
          <m:t>c</m:t>
        </m:r>
      </m:oMath>
      <w:r>
        <w:t xml:space="preserve"> and </w:t>
      </w:r>
      <m:oMath>
        <m:r>
          <w:rPr>
            <w:rFonts w:ascii="Cambria Math" w:hAnsi="Cambria Math"/>
          </w:rPr>
          <m:t>b</m:t>
        </m:r>
      </m:oMath>
      <w:r>
        <w:t xml:space="preserve">) were estimated with an Ordinary Least Squares Regression and heteroskedastic-robust standard error </w:t>
      </w:r>
      <w:proofErr w:type="gramStart"/>
      <w:r>
        <w:t>correction .</w:t>
      </w:r>
      <w:proofErr w:type="gramEnd"/>
      <w:r>
        <w:t xml:space="preserve"> The </w:t>
      </w:r>
      <m:oMath>
        <m:r>
          <w:rPr>
            <w:rFonts w:ascii="Cambria Math" w:hAnsi="Cambria Math"/>
          </w:rPr>
          <m:t>b</m:t>
        </m:r>
      </m:oMath>
      <w:r>
        <w:t xml:space="preserve"> coefficient was tested against the null hypothesis of isometric growth (</w:t>
      </w:r>
      <w:r>
        <w:rPr>
          <w:i/>
        </w:rPr>
        <w:t>i.e.</w:t>
      </w:r>
      <w:r>
        <w:t xml:space="preserve">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:b=3</m:t>
        </m:r>
      </m:oMath>
      <w:r>
        <w:t>). Coefficients were tested with a two-tailed Student’s t, and the significance of the regression was corroborated with an F-test.</w:t>
      </w:r>
    </w:p>
    <w:p w14:paraId="347EBF99" w14:textId="16AFB621" w:rsidR="000D0EB1" w:rsidRDefault="00731F1D">
      <w:pPr>
        <w:pStyle w:val="BodyText"/>
      </w:pPr>
      <w:r>
        <w:t xml:space="preserve">Some of the reviewed studies inconsistently defined </w:t>
      </w:r>
      <m:oMath>
        <m:r>
          <w:rPr>
            <w:rFonts w:ascii="Cambria Math" w:hAnsi="Cambria Math"/>
          </w:rPr>
          <m:t>a</m:t>
        </m:r>
      </m:oMath>
      <w:r>
        <w:t xml:space="preserve"> as either the ponderal index from Eq.  or the y-interce</w:t>
      </w:r>
      <w:proofErr w:type="spellStart"/>
      <w:r>
        <w:t>pt</w:t>
      </w:r>
      <w:proofErr w:type="spellEnd"/>
      <w:r>
        <w:t xml:space="preserve"> (</w:t>
      </w:r>
      <m:oMath>
        <m:r>
          <w:rPr>
            <w:rFonts w:ascii="Cambria Math" w:hAnsi="Cambria Math"/>
          </w:rPr>
          <m:t>c</m:t>
        </m:r>
      </m:oMath>
      <w:r>
        <w:t xml:space="preserve">) from Eq., and some other studies incorrectly reported parameters as mm-to-g conversions when they were in fact cm-to-g conversions. We standardized each study by converting each equation into Eq. 2 (and 3?) and we report all parameters as TL(mm) to TW(gr) conversions. </w:t>
      </w:r>
      <w:r w:rsidR="005075B0">
        <w:t xml:space="preserve">Locations where allometric studies have been performed are shown in </w:t>
      </w:r>
      <w:proofErr w:type="gramStart"/>
      <w:r w:rsidR="005075B0">
        <w:t>Figure  and</w:t>
      </w:r>
      <w:proofErr w:type="gramEnd"/>
      <w:r w:rsidR="005075B0">
        <w:t xml:space="preserve"> Table .</w:t>
      </w:r>
    </w:p>
    <w:p w14:paraId="7D892612" w14:textId="77777777" w:rsidR="000D0EB1" w:rsidRDefault="005075B0">
      <w:pPr>
        <w:pStyle w:val="FigurewithCaption"/>
      </w:pPr>
      <w:r>
        <w:rPr>
          <w:noProof/>
        </w:rPr>
        <w:lastRenderedPageBreak/>
        <w:drawing>
          <wp:inline distT="0" distB="0" distL="0" distR="0" wp14:anchorId="4142BAD4" wp14:editId="380629F6">
            <wp:extent cx="5082138" cy="3696101"/>
            <wp:effectExtent l="0" t="0" r="0" b="0"/>
            <wp:docPr id="1" name="Picture" descr="Locations where allometric growth parameters of lionfish (Pterois spp) have been reported. Circle sizes indicate sample size from each study, colors indicate the b coefficient from Eq. ."/>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1-1.png"/>
                    <pic:cNvPicPr>
                      <a:picLocks noChangeAspect="1" noChangeArrowheads="1"/>
                    </pic:cNvPicPr>
                  </pic:nvPicPr>
                  <pic:blipFill>
                    <a:blip r:embed="rId11"/>
                    <a:stretch>
                      <a:fillRect/>
                    </a:stretch>
                  </pic:blipFill>
                  <pic:spPr bwMode="auto">
                    <a:xfrm>
                      <a:off x="0" y="0"/>
                      <a:ext cx="5082138" cy="3696101"/>
                    </a:xfrm>
                    <a:prstGeom prst="rect">
                      <a:avLst/>
                    </a:prstGeom>
                    <a:noFill/>
                    <a:ln w="9525">
                      <a:noFill/>
                      <a:headEnd/>
                      <a:tailEnd/>
                    </a:ln>
                  </pic:spPr>
                </pic:pic>
              </a:graphicData>
            </a:graphic>
          </wp:inline>
        </w:drawing>
      </w:r>
    </w:p>
    <w:p w14:paraId="11868A69" w14:textId="77777777" w:rsidR="000D0EB1" w:rsidRDefault="005075B0">
      <w:pPr>
        <w:pStyle w:val="ImageCaption"/>
      </w:pPr>
      <w:r>
        <w:t xml:space="preserve">Locations where allometric growth parameters of lionfish (Pterois spp) have been reported. Circle sizes indicate sample size from each study, colors indicate the </w:t>
      </w:r>
      <m:oMath>
        <m:r>
          <w:rPr>
            <w:rFonts w:ascii="Cambria Math" w:hAnsi="Cambria Math"/>
          </w:rPr>
          <m:t>b</m:t>
        </m:r>
      </m:oMath>
      <w:r>
        <w:t xml:space="preserve"> coefficient from </w:t>
      </w:r>
      <w:proofErr w:type="gramStart"/>
      <w:r>
        <w:t>Eq. .</w:t>
      </w:r>
      <w:proofErr w:type="gramEnd"/>
    </w:p>
    <w:p w14:paraId="01592EE0" w14:textId="11765999" w:rsidR="000D0EB1" w:rsidRDefault="005075B0">
      <w:pPr>
        <w:pStyle w:val="BodyText"/>
      </w:pPr>
      <w:r>
        <w:t xml:space="preserve">Combining the length-weight parameters extracted from the literature and the additional pair calculated here, we obtain a total of 18 pairs. We </w:t>
      </w:r>
      <w:r w:rsidR="00D62825">
        <w:t xml:space="preserve">use the central Mexican Caribbean as a case study of how the use </w:t>
      </w:r>
      <w:proofErr w:type="gramStart"/>
      <w:r w:rsidR="00D62825">
        <w:t xml:space="preserve">of </w:t>
      </w:r>
      <w:r>
        <w:t xml:space="preserve"> </w:t>
      </w:r>
      <w:r>
        <w:rPr>
          <w:i/>
        </w:rPr>
        <w:t>ex</w:t>
      </w:r>
      <w:proofErr w:type="gramEnd"/>
      <w:r>
        <w:rPr>
          <w:i/>
        </w:rPr>
        <w:t xml:space="preserve"> situ</w:t>
      </w:r>
      <w:r>
        <w:t xml:space="preserve"> parameters </w:t>
      </w:r>
      <w:r w:rsidR="00D62825">
        <w:t>influences the accuracy of weight estimates for lionfish.</w:t>
      </w:r>
      <w:r w:rsidR="00230374">
        <w:t xml:space="preserve"> We </w:t>
      </w:r>
      <w:r>
        <w:t>estimat</w:t>
      </w:r>
      <w:r w:rsidR="00230374">
        <w:t>ed</w:t>
      </w:r>
      <w:r>
        <w:t xml:space="preserve"> TW </w:t>
      </w:r>
      <w:r w:rsidR="00230374">
        <w:t xml:space="preserve">from the TL observations we collected </w:t>
      </w:r>
      <w:r w:rsidR="00860F6B">
        <w:t>in the central Mexican Caribbean (n =</w:t>
      </w:r>
      <w:r>
        <w:t xml:space="preserve"> 109</w:t>
      </w:r>
      <w:r w:rsidR="00860F6B">
        <w:t xml:space="preserve">) using each of the 18 parameter pairs and </w:t>
      </w:r>
      <w:r>
        <w:t xml:space="preserve">divided </w:t>
      </w:r>
      <w:r w:rsidR="00860F6B">
        <w:t xml:space="preserve">predicted weights </w:t>
      </w:r>
      <w:r>
        <w:t>by know</w:t>
      </w:r>
      <w:r w:rsidR="00860F6B">
        <w:t>n</w:t>
      </w:r>
      <w:r>
        <w:t xml:space="preserve"> observed weights to obtain a simple measurement of over- or underestimation. Difference in mean weight ratios across </w:t>
      </w:r>
      <w:r w:rsidR="00860F6B">
        <w:t xml:space="preserve">the different parameter pairs </w:t>
      </w:r>
      <w:r>
        <w:t xml:space="preserve">were tested with a one-way analysis of variance (ANOVA). All analyses were performed in R version </w:t>
      </w:r>
      <w:proofErr w:type="gramStart"/>
      <w:r>
        <w:t>3.4.4 .</w:t>
      </w:r>
      <w:proofErr w:type="gramEnd"/>
      <w:r>
        <w:t xml:space="preserve"> Raw data and code used in this work are available at dryad.org.</w:t>
      </w:r>
    </w:p>
    <w:p w14:paraId="556804BE" w14:textId="7B66AD56" w:rsidR="000D0EB1" w:rsidRDefault="00F53FE8">
      <w:pPr>
        <w:pStyle w:val="BodyText"/>
      </w:pPr>
      <w:r>
        <w:t>Inserting TL observations for the</w:t>
      </w:r>
      <w:r w:rsidRPr="00F53FE8">
        <w:t xml:space="preserve"> </w:t>
      </w:r>
      <w:r>
        <w:t>central Mexican Caribbean into Eq. 2 and converting to Eq. 3</w:t>
      </w:r>
      <w:r w:rsidR="005075B0">
        <w:t xml:space="preserve"> </w:t>
      </w:r>
      <w:r>
        <w:t>resulted in the</w:t>
      </w:r>
      <w:r w:rsidR="005075B0">
        <w:t xml:space="preserve"> coefficient values </w:t>
      </w:r>
      <m:oMath>
        <m:r>
          <w:rPr>
            <w:rFonts w:ascii="Cambria Math" w:hAnsi="Cambria Math"/>
          </w:rPr>
          <m:t>b=3.2347391</m:t>
        </m:r>
      </m:oMath>
      <w:r w:rsidR="005075B0">
        <w:t xml:space="preserve"> a</w:t>
      </w:r>
      <w:proofErr w:type="spellStart"/>
      <w:r w:rsidR="005075B0">
        <w:t>nd</w:t>
      </w:r>
      <w:proofErr w:type="spellEnd"/>
      <w:r w:rsidR="005075B0">
        <w:t xml:space="preserve"> </w:t>
      </w:r>
      <m:oMath>
        <m:r>
          <w:rPr>
            <w:rFonts w:ascii="Cambria Math" w:hAnsi="Cambria Math"/>
          </w:rPr>
          <m:t>c=-5.4940866</m:t>
        </m:r>
      </m:oMath>
      <w:r w:rsidR="005075B0">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=0.977</m:t>
        </m:r>
      </m:oMath>
      <w:r w:rsidR="005075B0">
        <w:t xml:space="preserve">, </w:t>
      </w:r>
      <w:proofErr w:type="gramStart"/>
      <w:r w:rsidR="005075B0">
        <w:t>F(</w:t>
      </w:r>
      <w:proofErr w:type="gramEnd"/>
      <w:r w:rsidR="005075B0">
        <w:t xml:space="preserve">df = 1; 107) = 6928.67, </w:t>
      </w:r>
      <m:oMath>
        <m:r>
          <w:rPr>
            <w:rFonts w:ascii="Cambria Math" w:hAnsi="Cambria Math"/>
          </w:rPr>
          <m:t>p&lt;0.001</m:t>
        </m:r>
      </m:oMath>
      <w:r w:rsidR="005075B0">
        <w:t xml:space="preserve">). </w:t>
      </w:r>
      <w:commentRangeStart w:id="19"/>
      <w:commentRangeStart w:id="20"/>
      <w:r w:rsidR="005075B0">
        <w:t>The</w:t>
      </w:r>
      <w:r w:rsidR="00020AEE">
        <w:t xml:space="preserve"> significant difference between this</w:t>
      </w:r>
      <w:r w:rsidR="005075B0">
        <w:t xml:space="preserve"> allometric factor (</w:t>
      </w:r>
      <m:oMath>
        <m:r>
          <w:rPr>
            <w:rFonts w:ascii="Cambria Math" w:hAnsi="Cambria Math"/>
          </w:rPr>
          <m:t>b</m:t>
        </m:r>
      </m:oMath>
      <w:r w:rsidR="005075B0">
        <w:t xml:space="preserve">) </w:t>
      </w:r>
      <w:r w:rsidR="00020AEE">
        <w:t xml:space="preserve">and the </w:t>
      </w:r>
      <w:r w:rsidR="005075B0">
        <w:t xml:space="preserve">isometric growth </w:t>
      </w:r>
      <w:r w:rsidR="00020AEE">
        <w:t>factor</w:t>
      </w:r>
      <w:r w:rsidR="005075B0">
        <w:t xml:space="preserve"> </w:t>
      </w:r>
      <m:oMath>
        <m:r>
          <w:rPr>
            <w:rFonts w:ascii="Cambria Math" w:hAnsi="Cambria Math"/>
          </w:rPr>
          <m:t>b=3</m:t>
        </m:r>
      </m:oMath>
      <w:r w:rsidR="005075B0">
        <w:t xml:space="preserve"> (</w:t>
      </w:r>
      <m:oMath>
        <m:r>
          <w:rPr>
            <w:rFonts w:ascii="Cambria Math" w:hAnsi="Cambria Math"/>
          </w:rPr>
          <m:t>t(107)=6.04;p&lt;0.001</m:t>
        </m:r>
      </m:oMath>
      <w:r w:rsidR="005075B0">
        <w:t>) indicat</w:t>
      </w:r>
      <w:r w:rsidR="00020AEE">
        <w:t>ed</w:t>
      </w:r>
      <w:r w:rsidR="005075B0">
        <w:t xml:space="preserve"> that lionfish </w:t>
      </w:r>
      <w:r w:rsidR="00020AEE">
        <w:t xml:space="preserve">do </w:t>
      </w:r>
      <w:r w:rsidR="005075B0">
        <w:t>present allometric growth</w:t>
      </w:r>
      <w:r w:rsidR="00020AEE">
        <w:t>, which is consistent with other studies</w:t>
      </w:r>
      <w:commentRangeEnd w:id="19"/>
      <w:r w:rsidR="00020AEE">
        <w:rPr>
          <w:rStyle w:val="CommentReference"/>
        </w:rPr>
        <w:commentReference w:id="19"/>
      </w:r>
      <w:commentRangeEnd w:id="20"/>
      <w:r w:rsidR="001D1C9C">
        <w:rPr>
          <w:rStyle w:val="CommentReference"/>
        </w:rPr>
        <w:commentReference w:id="20"/>
      </w:r>
      <w:r w:rsidR="005075B0">
        <w:t xml:space="preserve">. </w:t>
      </w:r>
      <w:r w:rsidR="00020AEE">
        <w:t>Figure 2 shows the relationship</w:t>
      </w:r>
      <w:r w:rsidR="005075B0">
        <w:t xml:space="preserve"> </w:t>
      </w:r>
      <w:r w:rsidR="00020AEE">
        <w:t xml:space="preserve">between TL and TW for this region, and more </w:t>
      </w:r>
      <w:r w:rsidR="005075B0">
        <w:t>information on model fit is presented in TableS2</w:t>
      </w:r>
      <w:r w:rsidR="001D1C9C">
        <w:t>.</w:t>
      </w:r>
    </w:p>
    <w:p w14:paraId="128ABDCD" w14:textId="265FF41C" w:rsidR="000D0EB1" w:rsidRDefault="00020AEE">
      <w:pPr>
        <w:pStyle w:val="BodyText"/>
      </w:pPr>
      <w:commentRangeStart w:id="21"/>
      <w:commentRangeStart w:id="22"/>
      <w:r>
        <w:t xml:space="preserve">17 </w:t>
      </w:r>
      <w:commentRangeEnd w:id="21"/>
      <w:r>
        <w:rPr>
          <w:rStyle w:val="CommentReference"/>
        </w:rPr>
        <w:commentReference w:id="21"/>
      </w:r>
      <w:commentRangeEnd w:id="22"/>
      <w:r w:rsidR="001D1C9C">
        <w:rPr>
          <w:rStyle w:val="CommentReference"/>
        </w:rPr>
        <w:commentReference w:id="22"/>
      </w:r>
      <w:r>
        <w:t xml:space="preserve">parameters were identified </w:t>
      </w:r>
      <w:r w:rsidR="005C5797">
        <w:t xml:space="preserve">from the 12 peer-reviewed studies that reported length-weight parameters for </w:t>
      </w:r>
      <w:r w:rsidR="005C5797">
        <w:rPr>
          <w:i/>
        </w:rPr>
        <w:t>P. volitans</w:t>
      </w:r>
      <w:r w:rsidR="005C5797">
        <w:t xml:space="preserve"> and from</w:t>
      </w:r>
      <w:r w:rsidR="001D1C9C">
        <w:t xml:space="preserve"> </w:t>
      </w:r>
      <w:r w:rsidR="005075B0">
        <w:t>this study in the central Mexican Caribbean (</w:t>
      </w:r>
      <w:proofErr w:type="gramStart"/>
      <w:r w:rsidR="005075B0">
        <w:t>Table ,</w:t>
      </w:r>
      <w:proofErr w:type="gramEnd"/>
      <w:r w:rsidR="005075B0">
        <w:t xml:space="preserve"> Fig ). </w:t>
      </w:r>
      <w:commentRangeStart w:id="23"/>
      <w:r w:rsidR="005075B0">
        <w:t xml:space="preserve">Two studies reported gender-level and </w:t>
      </w:r>
      <w:commentRangeStart w:id="24"/>
      <w:commentRangeStart w:id="25"/>
      <w:r w:rsidR="005075B0">
        <w:t xml:space="preserve">pooled </w:t>
      </w:r>
      <w:commentRangeEnd w:id="24"/>
      <w:r w:rsidR="00C137FE">
        <w:rPr>
          <w:rStyle w:val="CommentReference"/>
        </w:rPr>
        <w:commentReference w:id="24"/>
      </w:r>
      <w:commentRangeEnd w:id="25"/>
      <w:r w:rsidR="001D1C9C">
        <w:rPr>
          <w:rStyle w:val="CommentReference"/>
        </w:rPr>
        <w:commentReference w:id="25"/>
      </w:r>
      <w:r w:rsidR="005075B0">
        <w:t xml:space="preserve">parameters, while the rest presented pooled results. Reviewed studies presented information for organisms obtained </w:t>
      </w:r>
      <w:r w:rsidR="005075B0">
        <w:lastRenderedPageBreak/>
        <w:t xml:space="preserve">at depths between 0.5 and 57 m. Three studies explicitly stated that their organisms were sampled with pole </w:t>
      </w:r>
      <w:proofErr w:type="gramStart"/>
      <w:r w:rsidR="005075B0">
        <w:t>spears ,</w:t>
      </w:r>
      <w:proofErr w:type="gramEnd"/>
      <w:r w:rsidR="005075B0">
        <w:t xml:space="preserve"> five studies mentioned that some of their organisms were obtained with pole spears (or other type of harpoon) but also hand-held nets or fish traps , and two studies did not specify how organisms were sampled . </w:t>
      </w:r>
      <w:commentRangeStart w:id="26"/>
      <w:r w:rsidR="005075B0">
        <w:t xml:space="preserve"> use spine-less weight in the length-weight relationship estimation</w:t>
      </w:r>
      <w:commentRangeEnd w:id="26"/>
      <w:r w:rsidR="00C137FE">
        <w:rPr>
          <w:rStyle w:val="CommentReference"/>
        </w:rPr>
        <w:commentReference w:id="26"/>
      </w:r>
      <w:r w:rsidR="005075B0">
        <w:t>.</w:t>
      </w:r>
      <w:commentRangeEnd w:id="23"/>
      <w:r w:rsidR="00C137FE">
        <w:rPr>
          <w:rStyle w:val="CommentReference"/>
        </w:rPr>
        <w:commentReference w:id="23"/>
      </w:r>
    </w:p>
    <w:p w14:paraId="6FA01911" w14:textId="77777777" w:rsidR="000D0EB1" w:rsidRDefault="005075B0">
      <w:pPr>
        <w:pStyle w:val="BodyText"/>
      </w:pPr>
      <w:commentRangeStart w:id="27"/>
      <w:r>
        <w:t>Parameters from models fit to males or females exclusively tend to have a higher steepness (</w:t>
      </w:r>
      <w:r>
        <w:rPr>
          <w:i/>
        </w:rPr>
        <w:t>i.e.</w:t>
      </w:r>
      <w:r>
        <w:t xml:space="preserve"> higher allometric parameter), with mean </w:t>
      </w:r>
      <m:oMath>
        <m:r>
          <w:rPr>
            <w:rFonts w:ascii="Cambria Math" w:hAnsi="Cambria Math"/>
          </w:rPr>
          <m:t>±</m:t>
        </m:r>
      </m:oMath>
      <w:r>
        <w:t xml:space="preserve"> standard deviation values of </w:t>
      </w:r>
      <m:oMath>
        <m:r>
          <w:rPr>
            <w:rFonts w:ascii="Cambria Math" w:hAnsi="Cambria Math"/>
          </w:rPr>
          <m:t>b=3.27±0.06</m:t>
        </m:r>
      </m:oMath>
      <w:r>
        <w:t xml:space="preserve"> and </w:t>
      </w:r>
      <m:oMath>
        <m:r>
          <w:rPr>
            <w:rFonts w:ascii="Cambria Math" w:hAnsi="Cambria Math"/>
          </w:rPr>
          <m:t>b=3.31±0.23</m:t>
        </m:r>
      </m:oMath>
      <w:r>
        <w:t xml:space="preserve"> for males and females respectively, compared to parameters from models for pooled genders with a mean </w:t>
      </w:r>
      <m:oMath>
        <m:r>
          <w:rPr>
            <w:rFonts w:ascii="Cambria Math" w:hAnsi="Cambria Math"/>
          </w:rPr>
          <m:t>±</m:t>
        </m:r>
      </m:oMath>
      <w:r>
        <w:t xml:space="preserve"> standard deviation value of </w:t>
      </w:r>
      <m:oMath>
        <m:r>
          <w:rPr>
            <w:rFonts w:ascii="Cambria Math" w:hAnsi="Cambria Math"/>
          </w:rPr>
          <m:t>b=3.14±0.20</m:t>
        </m:r>
      </m:oMath>
      <w:r>
        <w:t>. In the case of the ponderal index (</w:t>
      </w:r>
      <m:oMath>
        <m:r>
          <w:rPr>
            <w:rFonts w:ascii="Cambria Math" w:hAnsi="Cambria Math"/>
          </w:rPr>
          <m:t>a</m:t>
        </m:r>
      </m:oMath>
      <w:r>
        <w:t xml:space="preserve">) and its </w:t>
      </w: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oMath>
      <w:r>
        <w:t xml:space="preserve"> transformation (</w:t>
      </w:r>
      <m:oMath>
        <m:r>
          <w:rPr>
            <w:rFonts w:ascii="Cambria Math" w:hAnsi="Cambria Math"/>
          </w:rPr>
          <m:t>c</m:t>
        </m:r>
      </m:oMath>
      <w:r>
        <w:t>), values were higher for parameters for pooled genders.</w:t>
      </w:r>
      <w:commentRangeEnd w:id="27"/>
      <w:r w:rsidR="00FB2422">
        <w:rPr>
          <w:rStyle w:val="CommentReference"/>
        </w:rPr>
        <w:commentReference w:id="27"/>
      </w:r>
      <w:r>
        <w:t xml:space="preserve"> </w:t>
      </w:r>
      <w:proofErr w:type="gramStart"/>
      <w:r>
        <w:t>Figure  shows</w:t>
      </w:r>
      <w:proofErr w:type="gramEnd"/>
      <w:r>
        <w:t xml:space="preserve"> the length-weight relationships with parameters from all studies.</w:t>
      </w:r>
    </w:p>
    <w:p w14:paraId="6BEE98D5" w14:textId="6660767C" w:rsidR="000D0EB1" w:rsidRDefault="005075B0">
      <w:pPr>
        <w:pStyle w:val="BodyText"/>
      </w:pPr>
      <w:r>
        <w:t>There were significant differences in</w:t>
      </w:r>
      <w:r w:rsidR="00DC6CF3">
        <w:t xml:space="preserve"> our predicted weights for the central Mexican Caribbean when using the different pairs</w:t>
      </w:r>
      <w:r>
        <w:t xml:space="preserve"> of parameters (</w:t>
      </w:r>
      <w:proofErr w:type="gramStart"/>
      <w:r>
        <w:t>F(</w:t>
      </w:r>
      <w:proofErr w:type="gramEnd"/>
      <w:r>
        <w:t xml:space="preserve">df = 15; 1728) = 38.26; p &lt; 0.001). </w:t>
      </w:r>
      <w:r w:rsidR="00DC6CF3">
        <w:t xml:space="preserve">The lowest weight estimates </w:t>
      </w:r>
      <w:r w:rsidR="00482CEA">
        <w:t>resulted</w:t>
      </w:r>
      <w:r w:rsidR="00DC6CF3">
        <w:t xml:space="preserve"> from using the allometric parameters from </w:t>
      </w:r>
      <w:r>
        <w:t xml:space="preserve">Banco </w:t>
      </w:r>
      <w:proofErr w:type="spellStart"/>
      <w:r>
        <w:t>Chinchorro</w:t>
      </w:r>
      <w:proofErr w:type="spellEnd"/>
      <w:r w:rsidR="00DC6CF3">
        <w:t xml:space="preserve"> in the Caribbean (</w:t>
      </w:r>
      <w:proofErr w:type="spellStart"/>
      <w:r w:rsidR="00DC6CF3">
        <w:t>Sabidoitz</w:t>
      </w:r>
      <w:proofErr w:type="spellEnd"/>
      <w:r w:rsidR="00DC6CF3">
        <w:t>)</w:t>
      </w:r>
      <w:r w:rsidR="00482CEA">
        <w:t>, and the highest weight estimates came from the Northern Atlantic (Barbour). The calculated ratio of</w:t>
      </w:r>
      <w:r>
        <w:t xml:space="preserve"> predicted-to-observed </w:t>
      </w:r>
      <w:proofErr w:type="gramStart"/>
      <w:r>
        <w:t xml:space="preserve">weight </w:t>
      </w:r>
      <w:r w:rsidR="00482CEA">
        <w:t xml:space="preserve"> ranged</w:t>
      </w:r>
      <w:proofErr w:type="gramEnd"/>
      <w:r w:rsidR="00482CEA">
        <w:t xml:space="preserve"> from</w:t>
      </w:r>
      <w:r>
        <w:t xml:space="preserve"> 0.80 </w:t>
      </w:r>
      <m:oMath>
        <m:r>
          <w:rPr>
            <w:rFonts w:ascii="Cambria Math" w:hAnsi="Cambria Math"/>
          </w:rPr>
          <m:t>±</m:t>
        </m:r>
      </m:oMath>
      <w:r>
        <w:t xml:space="preserve"> 0.19</w:t>
      </w:r>
      <w:r w:rsidR="00482CEA">
        <w:t>to</w:t>
      </w:r>
      <w:r>
        <w:t xml:space="preserve"> 1.76 </w:t>
      </w:r>
      <m:oMath>
        <m:r>
          <w:rPr>
            <w:rFonts w:ascii="Cambria Math" w:hAnsi="Cambria Math"/>
          </w:rPr>
          <m:t>±</m:t>
        </m:r>
      </m:oMath>
      <w:r>
        <w:t xml:space="preserve"> 0.50</w:t>
      </w:r>
      <w:r w:rsidR="00482CEA">
        <w:t xml:space="preserve"> (mean </w:t>
      </w:r>
      <m:oMath>
        <m:r>
          <w:rPr>
            <w:rFonts w:ascii="Cambria Math" w:hAnsi="Cambria Math"/>
          </w:rPr>
          <m:t>±</m:t>
        </m:r>
      </m:oMath>
      <w:r w:rsidR="00482CEA">
        <w:t xml:space="preserve"> SD) using these different parameter pairs</w:t>
      </w:r>
      <w:r>
        <w:t>.</w:t>
      </w:r>
      <w:r w:rsidR="00482CEA">
        <w:t xml:space="preserve"> As such, using </w:t>
      </w:r>
      <w:r w:rsidR="00482CEA">
        <w:rPr>
          <w:i/>
        </w:rPr>
        <w:t>ex situ</w:t>
      </w:r>
      <w:r w:rsidR="00482CEA">
        <w:t xml:space="preserve"> parameters to convert TL to TW </w:t>
      </w:r>
      <w:r w:rsidR="00FC46F6">
        <w:t>could</w:t>
      </w:r>
      <w:r w:rsidR="00482CEA">
        <w:t xml:space="preserve"> cause</w:t>
      </w:r>
      <w:r w:rsidR="004F0451">
        <w:t xml:space="preserve"> weight estimates to vary by</w:t>
      </w:r>
      <w:r w:rsidR="00FC46F6">
        <w:t xml:space="preserve"> well over 100%.</w:t>
      </w:r>
      <w:r w:rsidR="00482CEA">
        <w:t xml:space="preserve"> </w:t>
      </w:r>
      <w:r>
        <w:t xml:space="preserve"> Predicted-to-observed weight ratios are presented in </w:t>
      </w:r>
      <w:proofErr w:type="gramStart"/>
      <w:r>
        <w:t>Figure .</w:t>
      </w:r>
      <w:proofErr w:type="gramEnd"/>
    </w:p>
    <w:p w14:paraId="3B6A26BB" w14:textId="77777777" w:rsidR="000D0EB1" w:rsidRDefault="005075B0">
      <w:pPr>
        <w:pStyle w:val="FigurewithCaption"/>
      </w:pPr>
      <w:r>
        <w:rPr>
          <w:noProof/>
        </w:rPr>
        <w:drawing>
          <wp:inline distT="0" distB="0" distL="0" distR="0" wp14:anchorId="5F849F20" wp14:editId="7DD989E1">
            <wp:extent cx="5082138" cy="3234088"/>
            <wp:effectExtent l="0" t="0" r="0" b="0"/>
            <wp:docPr id="2" name="Picture" descr="Length-weight relationship for 109 lionfish sampled in the central Mexican Caribbean. Points indicate samples, dashed black line indicates curve of best fit, marginal plots represent the density distribution of each variable."/>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4-1.png"/>
                    <pic:cNvPicPr>
                      <a:picLocks noChangeAspect="1" noChangeArrowheads="1"/>
                    </pic:cNvPicPr>
                  </pic:nvPicPr>
                  <pic:blipFill>
                    <a:blip r:embed="rId12"/>
                    <a:stretch>
                      <a:fillRect/>
                    </a:stretch>
                  </pic:blipFill>
                  <pic:spPr bwMode="auto">
                    <a:xfrm>
                      <a:off x="0" y="0"/>
                      <a:ext cx="5082138" cy="3234088"/>
                    </a:xfrm>
                    <a:prstGeom prst="rect">
                      <a:avLst/>
                    </a:prstGeom>
                    <a:noFill/>
                    <a:ln w="9525">
                      <a:noFill/>
                      <a:headEnd/>
                      <a:tailEnd/>
                    </a:ln>
                  </pic:spPr>
                </pic:pic>
              </a:graphicData>
            </a:graphic>
          </wp:inline>
        </w:drawing>
      </w:r>
    </w:p>
    <w:p w14:paraId="725C9771" w14:textId="77777777" w:rsidR="000D0EB1" w:rsidRDefault="005075B0">
      <w:pPr>
        <w:pStyle w:val="ImageCaption"/>
      </w:pPr>
      <w:r>
        <w:t>Length-weight relationship for 109 lionfish sampled in the central Mexican Caribbean. Points indicate samples, dashed black line indicates curve of best fit, marginal plots represent the density distribution of each variable.</w:t>
      </w:r>
    </w:p>
    <w:p w14:paraId="652ABD24" w14:textId="77777777" w:rsidR="000D0EB1" w:rsidRDefault="005075B0">
      <w:pPr>
        <w:pStyle w:val="FigurewithCaption"/>
      </w:pPr>
      <w:r>
        <w:rPr>
          <w:noProof/>
        </w:rPr>
        <w:lastRenderedPageBreak/>
        <w:drawing>
          <wp:inline distT="0" distB="0" distL="0" distR="0" wp14:anchorId="1D8B753A" wp14:editId="0A1CE88C">
            <wp:extent cx="5082138" cy="3503595"/>
            <wp:effectExtent l="0" t="0" r="0" b="0"/>
            <wp:docPr id="3" name="Picture" descr="Length-weight relationships (n = 18) for 12 studies and this study. Colors indicate studies from which the parameters were extracted. Solid lines indicate that the fit was performed for males and females pooled together. Dotted lines indicate that the regression was performed on females, and dashed lines indicate it was performed for males. The dashed black line represents the relationship estimated in this study."/>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6-1.png"/>
                    <pic:cNvPicPr>
                      <a:picLocks noChangeAspect="1" noChangeArrowheads="1"/>
                    </pic:cNvPicPr>
                  </pic:nvPicPr>
                  <pic:blipFill>
                    <a:blip r:embed="rId13"/>
                    <a:stretch>
                      <a:fillRect/>
                    </a:stretch>
                  </pic:blipFill>
                  <pic:spPr bwMode="auto">
                    <a:xfrm>
                      <a:off x="0" y="0"/>
                      <a:ext cx="5082138" cy="3503595"/>
                    </a:xfrm>
                    <a:prstGeom prst="rect">
                      <a:avLst/>
                    </a:prstGeom>
                    <a:noFill/>
                    <a:ln w="9525">
                      <a:noFill/>
                      <a:headEnd/>
                      <a:tailEnd/>
                    </a:ln>
                  </pic:spPr>
                </pic:pic>
              </a:graphicData>
            </a:graphic>
          </wp:inline>
        </w:drawing>
      </w:r>
    </w:p>
    <w:p w14:paraId="33A6E7EB" w14:textId="77777777" w:rsidR="000D0EB1" w:rsidRDefault="005075B0">
      <w:pPr>
        <w:pStyle w:val="ImageCaption"/>
      </w:pPr>
      <w:r>
        <w:t>Length-weight relationships (n = 18) for 12 studies and this study. Colors indicate studies from which the parameters were extracted. Solid lines indicate that the fit was performed for males and females pooled together. Dotted lines indicate that the regression was performed on females, and dashed lines indicate it was performed for males. The dashed black line represents the relationship estimated in this study.</w:t>
      </w:r>
    </w:p>
    <w:p w14:paraId="251BF40B" w14:textId="77777777" w:rsidR="000D0EB1" w:rsidRDefault="005075B0">
      <w:pPr>
        <w:pStyle w:val="FigurewithCaption"/>
      </w:pPr>
      <w:r>
        <w:rPr>
          <w:noProof/>
        </w:rPr>
        <w:lastRenderedPageBreak/>
        <w:drawing>
          <wp:inline distT="0" distB="0" distL="0" distR="0" wp14:anchorId="1211F85C" wp14:editId="5671AF6C">
            <wp:extent cx="5082138" cy="3878981"/>
            <wp:effectExtent l="0" t="0" r="0" b="0"/>
            <wp:docPr id="4" name="Picture" descr="Violin plot showing the distribution of predicted to observed weight ratios for 18 pairs of allometric parameters. Red and blue circles indicate median and mean values, respectively. Like letters indicate values that do not differ significantly (Tukey’s HSD; p &lt; 0.05)."/>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7-1.png"/>
                    <pic:cNvPicPr>
                      <a:picLocks noChangeAspect="1" noChangeArrowheads="1"/>
                    </pic:cNvPicPr>
                  </pic:nvPicPr>
                  <pic:blipFill>
                    <a:blip r:embed="rId14"/>
                    <a:stretch>
                      <a:fillRect/>
                    </a:stretch>
                  </pic:blipFill>
                  <pic:spPr bwMode="auto">
                    <a:xfrm>
                      <a:off x="0" y="0"/>
                      <a:ext cx="5082138" cy="3878981"/>
                    </a:xfrm>
                    <a:prstGeom prst="rect">
                      <a:avLst/>
                    </a:prstGeom>
                    <a:noFill/>
                    <a:ln w="9525">
                      <a:noFill/>
                      <a:headEnd/>
                      <a:tailEnd/>
                    </a:ln>
                  </pic:spPr>
                </pic:pic>
              </a:graphicData>
            </a:graphic>
          </wp:inline>
        </w:drawing>
      </w:r>
    </w:p>
    <w:p w14:paraId="3C6E2363" w14:textId="790480A8" w:rsidR="000D0EB1" w:rsidRDefault="00FC46F6">
      <w:pPr>
        <w:pStyle w:val="ImageCaption"/>
      </w:pPr>
      <w:r>
        <w:t>D</w:t>
      </w:r>
      <w:r w:rsidR="005075B0">
        <w:t>istribution of predicted to observed weight ratios for 18 pairs of allometric parameters. Red and blue circles indicate median and mean values, respectively. Like letters indicate values that do not differ significantly (Tukey’s HSD; p &lt; 0.05).</w:t>
      </w:r>
    </w:p>
    <w:p w14:paraId="68505B30" w14:textId="77777777" w:rsidR="000D0EB1" w:rsidRDefault="000D0EB1">
      <w:pPr>
        <w:pStyle w:val="BodyText"/>
      </w:pPr>
    </w:p>
    <w:p w14:paraId="6DC7328D" w14:textId="59F5E371" w:rsidR="000D0EB1" w:rsidRDefault="005075B0">
      <w:pPr>
        <w:pStyle w:val="BodyText"/>
      </w:pPr>
      <w:r>
        <w:t xml:space="preserve">The length-weight coefficients estimated </w:t>
      </w:r>
      <w:r>
        <w:t xml:space="preserve">for the central Mexican Caribbean </w:t>
      </w:r>
      <w:r>
        <w:t>in this study were within the range identified in other regions (</w:t>
      </w:r>
      <w:proofErr w:type="gramStart"/>
      <w:r>
        <w:t>Table )</w:t>
      </w:r>
      <w:proofErr w:type="gramEnd"/>
      <w:r>
        <w:t xml:space="preserve">, </w:t>
      </w:r>
      <w:commentRangeStart w:id="28"/>
      <w:r>
        <w:t xml:space="preserve">but the estimates </w:t>
      </w:r>
      <w:r>
        <w:t xml:space="preserve">here </w:t>
      </w:r>
      <w:r>
        <w:t>resulted in</w:t>
      </w:r>
      <w:r>
        <w:t xml:space="preserve"> lower weight estimates</w:t>
      </w:r>
      <w:r>
        <w:t xml:space="preserve"> than parameters from other studies when using</w:t>
      </w:r>
      <w:r>
        <w:t xml:space="preserve"> similar lengths</w:t>
      </w:r>
      <w:commentRangeEnd w:id="28"/>
      <w:r>
        <w:rPr>
          <w:rStyle w:val="CommentReference"/>
        </w:rPr>
        <w:commentReference w:id="28"/>
      </w:r>
      <w:r>
        <w:t xml:space="preserve">. Until about TL = 200 mm, there are no appreciable differences between the parameters for organisms from the Mexican Caribbean and those for little </w:t>
      </w:r>
      <w:proofErr w:type="gramStart"/>
      <w:r>
        <w:t>Cayman  and</w:t>
      </w:r>
      <w:proofErr w:type="gramEnd"/>
      <w:r>
        <w:t xml:space="preserve"> Jamaica . Yet, for larger organisms (TL &gt; 270 mm) parameters from Costa </w:t>
      </w:r>
      <w:proofErr w:type="gramStart"/>
      <w:r>
        <w:t>Rica  and</w:t>
      </w:r>
      <w:proofErr w:type="gramEnd"/>
      <w:r>
        <w:t xml:space="preserve"> Bonaire  provide similar estimates to those from this study. </w:t>
      </w:r>
      <w:commentRangeStart w:id="29"/>
      <w:r>
        <w:t>Conversely, these same studies tend to estimate higher weights –as compared to the ones reported here– for smaller organisms, likely due to the lack of small organisms in the samples used to estimate their parameters.</w:t>
      </w:r>
      <w:commentRangeEnd w:id="29"/>
      <w:r w:rsidR="008A1A0F">
        <w:rPr>
          <w:rStyle w:val="CommentReference"/>
        </w:rPr>
        <w:commentReference w:id="29"/>
      </w:r>
    </w:p>
    <w:p w14:paraId="0DEB3D91" w14:textId="4C248CA9" w:rsidR="000D0EB1" w:rsidRDefault="007E41E1">
      <w:pPr>
        <w:pStyle w:val="BodyText"/>
      </w:pPr>
      <w:commentRangeStart w:id="30"/>
      <w:r>
        <w:t>We</w:t>
      </w:r>
      <w:commentRangeEnd w:id="30"/>
      <w:r>
        <w:rPr>
          <w:rStyle w:val="CommentReference"/>
        </w:rPr>
        <w:commentReference w:id="30"/>
      </w:r>
      <w:r>
        <w:t xml:space="preserve"> detected substantial</w:t>
      </w:r>
      <w:r w:rsidR="005075B0">
        <w:t xml:space="preserve"> differences in weight-at-length between organisms from the Caribbean and Gulf of Mexico / North-Western Atlantic. Weight estimates </w:t>
      </w:r>
      <w:r>
        <w:t xml:space="preserve">using </w:t>
      </w:r>
      <w:r w:rsidR="005075B0">
        <w:t xml:space="preserve">parameters from the Gulf of Mexico and North-Western Atlantic </w:t>
      </w:r>
      <w:r>
        <w:t>were higher on average</w:t>
      </w:r>
      <w:r w:rsidR="005075B0">
        <w:t xml:space="preserve"> than those from the Caribbean</w:t>
      </w:r>
      <w:r w:rsidR="00C0358D">
        <w:t>. The average</w:t>
      </w:r>
      <w:r>
        <w:t xml:space="preserve"> predicted-to-observed weight ratios </w:t>
      </w:r>
      <w:r w:rsidR="00C0358D">
        <w:t xml:space="preserve">from these three regions were </w:t>
      </w:r>
      <w:r w:rsidR="00C0358D">
        <w:rPr>
          <w:b/>
        </w:rPr>
        <w:t xml:space="preserve">insert Gulf mean +/- SD, NW </w:t>
      </w:r>
      <w:proofErr w:type="spellStart"/>
      <w:r w:rsidR="00C0358D">
        <w:rPr>
          <w:b/>
        </w:rPr>
        <w:t>Atl</w:t>
      </w:r>
      <w:proofErr w:type="spellEnd"/>
      <w:r w:rsidR="00C0358D">
        <w:rPr>
          <w:b/>
        </w:rPr>
        <w:t xml:space="preserve"> mean +/- SD, and Caribbean mean _+/- SD, </w:t>
      </w:r>
      <w:r w:rsidR="00C0358D" w:rsidRPr="00D43A9D">
        <w:t>respectively</w:t>
      </w:r>
      <w:r w:rsidR="00C0358D">
        <w:t>.</w:t>
      </w:r>
      <w:r w:rsidR="005075B0">
        <w:t xml:space="preserve"> </w:t>
      </w:r>
      <w:r w:rsidR="0076736D">
        <w:t>These lengt</w:t>
      </w:r>
      <w:r w:rsidR="0024429D">
        <w:t>h-weight differences mirror s</w:t>
      </w:r>
      <w:r w:rsidR="005075B0">
        <w:t>imilar</w:t>
      </w:r>
      <w:r w:rsidR="0024429D">
        <w:t xml:space="preserve"> findings of</w:t>
      </w:r>
      <w:r w:rsidR="005075B0">
        <w:t xml:space="preserve"> regional varia</w:t>
      </w:r>
      <w:r w:rsidR="0024429D">
        <w:t>bility in</w:t>
      </w:r>
      <w:r w:rsidR="005075B0">
        <w:t xml:space="preserve"> age-at-length relationships of </w:t>
      </w:r>
      <w:r w:rsidR="0024429D">
        <w:t>lionfish</w:t>
      </w:r>
      <w:r w:rsidR="005075B0">
        <w:t xml:space="preserve"> </w:t>
      </w:r>
      <w:proofErr w:type="spellStart"/>
      <w:r w:rsidR="005075B0">
        <w:t>across</w:t>
      </w:r>
      <w:r w:rsidR="0024429D">
        <w:t>both</w:t>
      </w:r>
      <w:proofErr w:type="spellEnd"/>
      <w:r w:rsidR="0024429D">
        <w:t xml:space="preserve"> </w:t>
      </w:r>
      <w:proofErr w:type="spellStart"/>
      <w:r w:rsidR="0024429D">
        <w:t>their</w:t>
      </w:r>
      <w:r w:rsidR="005075B0">
        <w:t>invaded</w:t>
      </w:r>
      <w:proofErr w:type="spellEnd"/>
      <w:r w:rsidR="005075B0">
        <w:t xml:space="preserve"> </w:t>
      </w:r>
      <w:r w:rsidR="0076736D">
        <w:t xml:space="preserve">and native </w:t>
      </w:r>
      <w:r w:rsidR="005075B0">
        <w:t>region</w:t>
      </w:r>
      <w:r w:rsidR="0076736D">
        <w:t>s</w:t>
      </w:r>
      <w:r w:rsidR="0024429D">
        <w:t>.</w:t>
      </w:r>
      <w:r w:rsidR="005075B0">
        <w:t xml:space="preserve"> These</w:t>
      </w:r>
      <w:r w:rsidR="0076736D">
        <w:t xml:space="preserve"> differences</w:t>
      </w:r>
      <w:r w:rsidR="005075B0">
        <w:t xml:space="preserve"> may be driven by genetic </w:t>
      </w:r>
      <w:r w:rsidR="0076736D">
        <w:t xml:space="preserve">variation </w:t>
      </w:r>
      <w:r w:rsidR="005075B0">
        <w:t xml:space="preserve">or </w:t>
      </w:r>
      <w:r w:rsidR="0024429D">
        <w:t xml:space="preserve">by </w:t>
      </w:r>
      <w:r w:rsidR="005075B0">
        <w:t xml:space="preserve">organisms being </w:t>
      </w:r>
      <w:r w:rsidR="005075B0">
        <w:lastRenderedPageBreak/>
        <w:t xml:space="preserve">exposed to distinct environmental conditions. For example, </w:t>
      </w:r>
      <w:r w:rsidR="0076736D" w:rsidRPr="0076736D">
        <w:t>betancurr_2011</w:t>
      </w:r>
      <w:r w:rsidR="0076736D">
        <w:t xml:space="preserve"> </w:t>
      </w:r>
      <w:r w:rsidR="00AE4D3F">
        <w:t>used</w:t>
      </w:r>
      <w:r w:rsidR="005075B0">
        <w:t xml:space="preserve"> mitochondrial DNA </w:t>
      </w:r>
      <w:r w:rsidR="0076736D">
        <w:t>to demonstrate the existence of</w:t>
      </w:r>
      <w:r w:rsidR="005075B0">
        <w:t xml:space="preserve"> two distinct population groups, identified as the “Caribbean group” and “Northern Group”</w:t>
      </w:r>
      <w:r w:rsidR="0076736D">
        <w:t xml:space="preserve">, and </w:t>
      </w:r>
      <w:r w:rsidR="0076736D" w:rsidRPr="0076736D">
        <w:t>fogg_2015</w:t>
      </w:r>
      <w:r w:rsidR="005075B0">
        <w:t xml:space="preserve"> </w:t>
      </w:r>
      <w:r w:rsidR="0076736D">
        <w:t>a</w:t>
      </w:r>
      <w:r w:rsidR="005075B0">
        <w:t>lternatively suggest</w:t>
      </w:r>
      <w:r w:rsidR="00AE4D3F">
        <w:t>ed</w:t>
      </w:r>
      <w:r w:rsidR="005075B0">
        <w:t xml:space="preserve"> that age-at-length</w:t>
      </w:r>
      <w:r w:rsidR="00AE4D3F" w:rsidRPr="00AE4D3F">
        <w:t xml:space="preserve"> </w:t>
      </w:r>
      <w:r w:rsidR="00AE4D3F">
        <w:t>differences</w:t>
      </w:r>
      <w:r w:rsidR="005075B0">
        <w:t xml:space="preserve"> may be driven by climate. Differences in weight-at-length could also reflect differences in energy input (</w:t>
      </w:r>
      <w:r w:rsidR="005075B0">
        <w:rPr>
          <w:i/>
        </w:rPr>
        <w:t>i.e.</w:t>
      </w:r>
      <w:r w:rsidR="005075B0">
        <w:t xml:space="preserve"> in some regions, lionfish eat more) or differential usage of this energy (</w:t>
      </w:r>
      <w:r w:rsidR="005075B0">
        <w:rPr>
          <w:i/>
        </w:rPr>
        <w:t>e.g.</w:t>
      </w:r>
      <w:r w:rsidR="005075B0">
        <w:t xml:space="preserve"> regional differences in predator abundances lead to different usage of energy), or a combination of both. Future research </w:t>
      </w:r>
      <w:r w:rsidR="00AE4D3F">
        <w:t>is needed to determine which processes are at work</w:t>
      </w:r>
      <w:r w:rsidR="005075B0">
        <w:t xml:space="preserve"> here.</w:t>
      </w:r>
    </w:p>
    <w:p w14:paraId="14A59E59" w14:textId="2939C935" w:rsidR="000D0EB1" w:rsidRDefault="005075B0">
      <w:pPr>
        <w:pStyle w:val="BodyText"/>
      </w:pPr>
      <w:r>
        <w:t xml:space="preserve">Differences in length-weight relationships have traditionally been highlighted as potential pitfalls to fishery management. For </w:t>
      </w:r>
      <w:proofErr w:type="gramStart"/>
      <w:r>
        <w:t>example,  shows</w:t>
      </w:r>
      <w:proofErr w:type="gramEnd"/>
      <w:r>
        <w:t xml:space="preserve"> that </w:t>
      </w:r>
      <w:commentRangeStart w:id="31"/>
      <w:r>
        <w:t xml:space="preserve">small-scale variations </w:t>
      </w:r>
      <w:commentRangeEnd w:id="31"/>
      <w:r w:rsidR="00FD3F87">
        <w:rPr>
          <w:rStyle w:val="CommentReference"/>
        </w:rPr>
        <w:commentReference w:id="31"/>
      </w:r>
      <w:r>
        <w:t>in other Scorpaeniformes (</w:t>
      </w:r>
      <w:r>
        <w:rPr>
          <w:i/>
        </w:rPr>
        <w:t>Sebastes rastrelliger</w:t>
      </w:r>
      <w:r>
        <w:t xml:space="preserve">) translate to differential landings, effort, and catch per unit effort in the live fish fishery of California, and that these differences must be taken into account in management plans. The lionfish case poses the opposite scenario, where the manager desires to eradicate species. To accurately </w:t>
      </w:r>
      <w:r w:rsidR="00904589">
        <w:t xml:space="preserve">gauge both the effectiveness of </w:t>
      </w:r>
      <w:r>
        <w:t xml:space="preserve">lionfish removal efforts and </w:t>
      </w:r>
      <w:r w:rsidR="00904589">
        <w:t>the</w:t>
      </w:r>
      <w:r>
        <w:t xml:space="preserve"> resources </w:t>
      </w:r>
      <w:r w:rsidR="00904589">
        <w:t xml:space="preserve">needed </w:t>
      </w:r>
      <w:r>
        <w:t xml:space="preserve">to </w:t>
      </w:r>
      <w:r w:rsidR="00904589">
        <w:t xml:space="preserve">successfully </w:t>
      </w:r>
      <w:r>
        <w:t xml:space="preserve">manage </w:t>
      </w:r>
      <w:r w:rsidR="00904589">
        <w:t xml:space="preserve">an </w:t>
      </w:r>
      <w:r>
        <w:t>invasion, we must a</w:t>
      </w:r>
      <w:r w:rsidR="00904589">
        <w:t>c</w:t>
      </w:r>
      <w:r>
        <w:t>knowledge and understand regional biological differences</w:t>
      </w:r>
      <w:r w:rsidR="00A86280">
        <w:t xml:space="preserve"> in what?... understand the regional biological difference in important variables such as allometric growth?  something like </w:t>
      </w:r>
      <w:proofErr w:type="gramStart"/>
      <w:r w:rsidR="00A86280">
        <w:t>that?</w:t>
      </w:r>
      <w:r>
        <w:t>.</w:t>
      </w:r>
      <w:proofErr w:type="gramEnd"/>
    </w:p>
    <w:p w14:paraId="30B8786D" w14:textId="30D2905C" w:rsidR="000D0EB1" w:rsidRDefault="005075B0">
      <w:pPr>
        <w:pStyle w:val="BodyText"/>
      </w:pPr>
      <w:r>
        <w:t xml:space="preserve">The results presented </w:t>
      </w:r>
      <w:r w:rsidR="00A86280">
        <w:t>here</w:t>
      </w:r>
      <w:r>
        <w:t xml:space="preserve"> have major implications for management. For </w:t>
      </w:r>
      <w:proofErr w:type="gramStart"/>
      <w:r>
        <w:t>example,  simulate</w:t>
      </w:r>
      <w:r w:rsidR="000A3278">
        <w:t>d</w:t>
      </w:r>
      <w:proofErr w:type="gramEnd"/>
      <w:r w:rsidR="000A3278">
        <w:t xml:space="preserve"> a</w:t>
      </w:r>
      <w:r>
        <w:t xml:space="preserve"> lionfish culling </w:t>
      </w:r>
      <w:r w:rsidR="000A3278">
        <w:t xml:space="preserve">program under two scenarios, one </w:t>
      </w:r>
      <w:r>
        <w:t xml:space="preserve">using </w:t>
      </w:r>
      <w:commentRangeStart w:id="32"/>
      <w:r>
        <w:t xml:space="preserve">parameters </w:t>
      </w:r>
      <w:commentRangeEnd w:id="32"/>
      <w:r w:rsidR="000A3278">
        <w:rPr>
          <w:rStyle w:val="CommentReference"/>
        </w:rPr>
        <w:commentReference w:id="32"/>
      </w:r>
      <w:r>
        <w:t>from North Carolina and</w:t>
      </w:r>
      <w:r w:rsidR="000A3278">
        <w:t xml:space="preserve"> one using parameters from</w:t>
      </w:r>
      <w:r>
        <w:t xml:space="preserve"> Little Cayman</w:t>
      </w:r>
      <w:r w:rsidR="000A3278">
        <w:t>. They</w:t>
      </w:r>
      <w:r>
        <w:t xml:space="preserve"> </w:t>
      </w:r>
      <w:r w:rsidR="0047685C">
        <w:t>showed that using the different parameters caused</w:t>
      </w:r>
      <w:r>
        <w:t xml:space="preserve"> </w:t>
      </w:r>
      <w:r w:rsidR="0047685C">
        <w:t>up to a four-year difference in the</w:t>
      </w:r>
      <w:r>
        <w:t xml:space="preserve"> time required for the</w:t>
      </w:r>
      <w:r w:rsidR="0047685C">
        <w:t xml:space="preserve"> simulated</w:t>
      </w:r>
      <w:r>
        <w:t xml:space="preserve"> </w:t>
      </w:r>
      <w:r w:rsidR="0047685C">
        <w:t xml:space="preserve">lionfish </w:t>
      </w:r>
      <w:r>
        <w:t>population to recover to 90% of its initial biomass after removals cease</w:t>
      </w:r>
      <w:r w:rsidR="0047685C">
        <w:t>d.</w:t>
      </w:r>
      <w:r>
        <w:t xml:space="preserve"> </w:t>
      </w:r>
      <w:r w:rsidR="0047685C">
        <w:t xml:space="preserve">Here, we </w:t>
      </w:r>
      <w:r>
        <w:t>show that</w:t>
      </w:r>
      <w:r w:rsidR="0047685C">
        <w:t xml:space="preserve"> </w:t>
      </w:r>
      <w:r>
        <w:t xml:space="preserve">using one set of </w:t>
      </w:r>
      <w:r w:rsidR="00C069CB">
        <w:t xml:space="preserve">length-weight </w:t>
      </w:r>
      <w:r>
        <w:t xml:space="preserve">parameters </w:t>
      </w:r>
      <w:r w:rsidR="00C069CB">
        <w:t>versus another</w:t>
      </w:r>
      <w:r>
        <w:t xml:space="preserve"> </w:t>
      </w:r>
      <w:r w:rsidR="00C069CB">
        <w:t xml:space="preserve">for a given length </w:t>
      </w:r>
      <w:r>
        <w:t xml:space="preserve">can result in </w:t>
      </w:r>
      <w:r w:rsidR="00C069CB">
        <w:t xml:space="preserve">up to </w:t>
      </w:r>
      <w:r>
        <w:t xml:space="preserve">a threefold increase in estimated weight. </w:t>
      </w:r>
      <w:commentRangeStart w:id="33"/>
      <w:r>
        <w:t>Th</w:t>
      </w:r>
      <w:r w:rsidR="00C069CB">
        <w:t>e</w:t>
      </w:r>
      <w:r>
        <w:t>s</w:t>
      </w:r>
      <w:r w:rsidR="00C069CB">
        <w:t>e</w:t>
      </w:r>
      <w:r>
        <w:t xml:space="preserve"> differences become especially </w:t>
      </w:r>
      <w:r w:rsidR="00C069CB">
        <w:t xml:space="preserve">important </w:t>
      </w:r>
      <w:r>
        <w:t>when estimating</w:t>
      </w:r>
      <w:r w:rsidR="00C069CB">
        <w:t xml:space="preserve"> the</w:t>
      </w:r>
      <w:r>
        <w:t xml:space="preserve"> biomass available for harvest, predicting effects on local ecosystems, or evaluating the effectiveness of removal programs. </w:t>
      </w:r>
      <w:commentRangeEnd w:id="33"/>
      <w:r w:rsidR="00C069CB">
        <w:rPr>
          <w:rStyle w:val="CommentReference"/>
        </w:rPr>
        <w:commentReference w:id="33"/>
      </w:r>
      <w:r w:rsidR="00E829BA">
        <w:t>R</w:t>
      </w:r>
      <w:r>
        <w:t>esearch</w:t>
      </w:r>
      <w:r w:rsidR="00E829BA">
        <w:t xml:space="preserve"> efforts focused on invasive lionfish populations need to use</w:t>
      </w:r>
      <w:r>
        <w:t xml:space="preserve"> parameters calculated for their region</w:t>
      </w:r>
      <w:r w:rsidR="00E829BA">
        <w:t xml:space="preserve"> to the extent possible</w:t>
      </w:r>
      <w:r>
        <w:t>, or</w:t>
      </w:r>
      <w:r w:rsidR="00E829BA">
        <w:t xml:space="preserve"> at least</w:t>
      </w:r>
      <w:r>
        <w:t xml:space="preserve"> use </w:t>
      </w:r>
      <w:r w:rsidR="00E829BA">
        <w:t xml:space="preserve">reasonable sets of different </w:t>
      </w:r>
      <w:r>
        <w:t xml:space="preserve">parameters </w:t>
      </w:r>
      <w:r w:rsidR="00E829BA">
        <w:t xml:space="preserve">that </w:t>
      </w:r>
      <w:r>
        <w:t>provide upper and lower bounds in their</w:t>
      </w:r>
      <w:bookmarkStart w:id="34" w:name="_GoBack"/>
      <w:bookmarkEnd w:id="34"/>
      <w:r>
        <w:t xml:space="preserve"> results. </w:t>
      </w:r>
      <w:r w:rsidR="00E829BA">
        <w:t>This work additionally</w:t>
      </w:r>
      <w:r>
        <w:t xml:space="preserve"> highlights the need for more basic research that furthers our understanding of </w:t>
      </w:r>
      <w:r w:rsidR="000E06EA">
        <w:t xml:space="preserve">spatially-specific patterns in </w:t>
      </w:r>
      <w:r>
        <w:t>lionfish biology</w:t>
      </w:r>
      <w:r w:rsidR="000E06EA">
        <w:t xml:space="preserve"> (?)</w:t>
      </w:r>
      <w:r>
        <w:t xml:space="preserve">. To better manage the invasion, we must perform research that can describe </w:t>
      </w:r>
      <w:commentRangeStart w:id="35"/>
      <w:r>
        <w:t>biologically important information</w:t>
      </w:r>
      <w:commentRangeEnd w:id="35"/>
      <w:r w:rsidR="000E06EA">
        <w:rPr>
          <w:rStyle w:val="CommentReference"/>
        </w:rPr>
        <w:commentReference w:id="35"/>
      </w:r>
      <w:r>
        <w:t xml:space="preserve"> of lionfish throughout its invasion </w:t>
      </w:r>
      <w:proofErr w:type="gramStart"/>
      <w:r>
        <w:t>range .</w:t>
      </w:r>
      <w:proofErr w:type="gramEnd"/>
    </w:p>
    <w:p w14:paraId="2FF0BB00" w14:textId="77777777" w:rsidR="000D0EB1" w:rsidRDefault="005075B0">
      <w:pPr>
        <w:pStyle w:val="BodyText"/>
      </w:pPr>
      <w:r>
        <w:t xml:space="preserve">I would like to thank </w:t>
      </w:r>
      <w:proofErr w:type="spellStart"/>
      <w:r>
        <w:t>thank</w:t>
      </w:r>
      <w:proofErr w:type="spellEnd"/>
      <w:r>
        <w:t xml:space="preserve"> Nils Van Der </w:t>
      </w:r>
      <w:proofErr w:type="spellStart"/>
      <w:r>
        <w:t>Haar</w:t>
      </w:r>
      <w:proofErr w:type="spellEnd"/>
      <w:r>
        <w:t xml:space="preserve"> and Michael </w:t>
      </w:r>
      <w:proofErr w:type="spellStart"/>
      <w:r>
        <w:t>Doodey</w:t>
      </w:r>
      <w:proofErr w:type="spellEnd"/>
      <w:r>
        <w:t xml:space="preserve"> from Dive </w:t>
      </w:r>
      <w:proofErr w:type="spellStart"/>
      <w:r>
        <w:t>Aventuras</w:t>
      </w:r>
      <w:proofErr w:type="spellEnd"/>
      <w:r>
        <w:t xml:space="preserve"> as well as Guillermo </w:t>
      </w:r>
      <w:proofErr w:type="spellStart"/>
      <w:r>
        <w:t>Lotz-Cador</w:t>
      </w:r>
      <w:proofErr w:type="spellEnd"/>
      <w:r>
        <w:t xml:space="preserve"> who provided help to collect samples.</w:t>
      </w:r>
    </w:p>
    <w:sectPr w:rsidR="000D0EB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an Fitzgerald" w:date="2018-05-25T10:41:00Z" w:initials="SF">
    <w:p w14:paraId="44DE7FF4" w14:textId="77777777" w:rsidR="005075B0" w:rsidRDefault="005075B0">
      <w:pPr>
        <w:pStyle w:val="CommentText"/>
      </w:pPr>
      <w:r>
        <w:rPr>
          <w:rStyle w:val="CommentReference"/>
        </w:rPr>
        <w:annotationRef/>
      </w:r>
      <w:r>
        <w:t xml:space="preserve">I feel weird about having a 3-sentence paragraph.  Maybe we could pull something in from </w:t>
      </w:r>
      <w:proofErr w:type="spellStart"/>
      <w:r>
        <w:t>Bax</w:t>
      </w:r>
      <w:proofErr w:type="spellEnd"/>
      <w:r>
        <w:t xml:space="preserve"> et al. 2003?</w:t>
      </w:r>
    </w:p>
    <w:p w14:paraId="26DF816B" w14:textId="77777777" w:rsidR="005075B0" w:rsidRDefault="005075B0">
      <w:pPr>
        <w:pStyle w:val="CommentText"/>
      </w:pPr>
    </w:p>
    <w:p w14:paraId="733C8804" w14:textId="77777777" w:rsidR="005075B0" w:rsidRDefault="005075B0">
      <w:pPr>
        <w:pStyle w:val="CommentText"/>
      </w:pPr>
      <w:r>
        <w:t xml:space="preserve">Or perhaps provide a couple seminal examples of marine </w:t>
      </w:r>
      <w:proofErr w:type="spellStart"/>
      <w:r>
        <w:t>invasives</w:t>
      </w:r>
      <w:proofErr w:type="spellEnd"/>
      <w:r>
        <w:t xml:space="preserve"> and the damage they’ve caused?</w:t>
      </w:r>
    </w:p>
    <w:p w14:paraId="743B02DA" w14:textId="77777777" w:rsidR="005075B0" w:rsidRDefault="005075B0">
      <w:pPr>
        <w:pStyle w:val="CommentText"/>
      </w:pPr>
    </w:p>
    <w:p w14:paraId="045A4B3F" w14:textId="1525D0E4" w:rsidR="005075B0" w:rsidRDefault="005075B0">
      <w:pPr>
        <w:pStyle w:val="CommentText"/>
      </w:pPr>
      <w:r>
        <w:t xml:space="preserve">The first paragraph needs to be </w:t>
      </w:r>
      <w:proofErr w:type="gramStart"/>
      <w:r>
        <w:t>really strong</w:t>
      </w:r>
      <w:proofErr w:type="gramEnd"/>
      <w:r>
        <w:t xml:space="preserve"> to get the reader interested.  I think the three sentences here are good, we just need another 1-2 sentences to round it out.</w:t>
      </w:r>
    </w:p>
  </w:comment>
  <w:comment w:id="4" w:author="Sean Fitzgerald" w:date="2018-05-25T11:20:00Z" w:initials="SF">
    <w:p w14:paraId="6A174321" w14:textId="69AE3C43" w:rsidR="005075B0" w:rsidRDefault="005075B0">
      <w:pPr>
        <w:pStyle w:val="CommentText"/>
      </w:pPr>
      <w:r>
        <w:rPr>
          <w:rStyle w:val="CommentReference"/>
        </w:rPr>
        <w:annotationRef/>
      </w:r>
      <w:r>
        <w:t xml:space="preserve">I hate this sentence it needs to be changed </w:t>
      </w:r>
      <w:proofErr w:type="spellStart"/>
      <w:r>
        <w:t>haha</w:t>
      </w:r>
      <w:proofErr w:type="spellEnd"/>
      <w:r>
        <w:t>.</w:t>
      </w:r>
    </w:p>
  </w:comment>
  <w:comment w:id="7" w:author="Sean Fitzgerald" w:date="2018-05-25T11:21:00Z" w:initials="SF">
    <w:p w14:paraId="123E979B" w14:textId="5A0DA9DC" w:rsidR="005075B0" w:rsidRDefault="005075B0">
      <w:pPr>
        <w:pStyle w:val="CommentText"/>
      </w:pPr>
      <w:r>
        <w:rPr>
          <w:rStyle w:val="CommentReference"/>
        </w:rPr>
        <w:annotationRef/>
      </w:r>
      <w:r>
        <w:rPr>
          <w:rStyle w:val="CommentReference"/>
        </w:rPr>
        <w:t>Usually want to use past tense</w:t>
      </w:r>
    </w:p>
  </w:comment>
  <w:comment w:id="9" w:author="Sean Fitzgerald" w:date="2018-05-25T11:27:00Z" w:initials="SF">
    <w:p w14:paraId="5EAEB3C5" w14:textId="1BBD17E1" w:rsidR="005075B0" w:rsidRDefault="005075B0">
      <w:pPr>
        <w:pStyle w:val="CommentText"/>
      </w:pPr>
      <w:r>
        <w:rPr>
          <w:rStyle w:val="CommentReference"/>
        </w:rPr>
        <w:annotationRef/>
      </w:r>
      <w:r>
        <w:t xml:space="preserve">what disciplines?  Would it be better just to </w:t>
      </w:r>
      <w:proofErr w:type="gramStart"/>
      <w:r>
        <w:t>say</w:t>
      </w:r>
      <w:proofErr w:type="gramEnd"/>
      <w:r>
        <w:t xml:space="preserve"> “various studies” instead of “these disciplines?”</w:t>
      </w:r>
    </w:p>
  </w:comment>
  <w:comment w:id="10" w:author="Sean Fitzgerald" w:date="2018-05-25T11:28:00Z" w:initials="SF">
    <w:p w14:paraId="4049C1F2" w14:textId="1F0B1A23" w:rsidR="005075B0" w:rsidRDefault="005075B0">
      <w:pPr>
        <w:pStyle w:val="CommentText"/>
      </w:pPr>
      <w:r>
        <w:rPr>
          <w:rStyle w:val="CommentReference"/>
        </w:rPr>
        <w:annotationRef/>
      </w:r>
      <w:r>
        <w:t>Has anyone done this?  I bet they have – we should put in a concrete example.  It’s always a lot better to back it up with an example than to just say something “can be done”.</w:t>
      </w:r>
    </w:p>
  </w:comment>
  <w:comment w:id="13" w:author="Sean Fitzgerald" w:date="2018-05-25T11:40:00Z" w:initials="SF">
    <w:p w14:paraId="55D05193" w14:textId="08F2D69A" w:rsidR="005075B0" w:rsidRDefault="005075B0">
      <w:pPr>
        <w:pStyle w:val="CommentText"/>
      </w:pPr>
      <w:r>
        <w:rPr>
          <w:rStyle w:val="CommentReference"/>
        </w:rPr>
        <w:annotationRef/>
      </w:r>
      <w:r w:rsidR="00C0358D">
        <w:t>Should we</w:t>
      </w:r>
      <w:r>
        <w:t xml:space="preserve"> only cite/ talk about the length-based methods</w:t>
      </w:r>
      <w:r w:rsidR="00C0358D">
        <w:t>?</w:t>
      </w:r>
    </w:p>
  </w:comment>
  <w:comment w:id="14" w:author="Sean Fitzgerald" w:date="2018-05-25T11:44:00Z" w:initials="SF">
    <w:p w14:paraId="5CF88D57" w14:textId="5AB6B650" w:rsidR="005075B0" w:rsidRDefault="005075B0">
      <w:pPr>
        <w:pStyle w:val="CommentText"/>
      </w:pPr>
      <w:r>
        <w:rPr>
          <w:rStyle w:val="CommentReference"/>
        </w:rPr>
        <w:annotationRef/>
      </w:r>
      <w:r>
        <w:t xml:space="preserve">I think we </w:t>
      </w:r>
      <w:proofErr w:type="gramStart"/>
      <w:r>
        <w:t>have to</w:t>
      </w:r>
      <w:proofErr w:type="gramEnd"/>
      <w:r>
        <w:t xml:space="preserve"> cite something here if the sentence starts with “Literature suggests”</w:t>
      </w:r>
    </w:p>
  </w:comment>
  <w:comment w:id="15" w:author="Sean Fitzgerald" w:date="2018-05-25T12:09:00Z" w:initials="SF">
    <w:p w14:paraId="2490C200" w14:textId="77777777" w:rsidR="005075B0" w:rsidRDefault="005075B0">
      <w:pPr>
        <w:pStyle w:val="CommentText"/>
      </w:pPr>
      <w:r>
        <w:rPr>
          <w:rStyle w:val="CommentReference"/>
        </w:rPr>
        <w:annotationRef/>
      </w:r>
      <w:r>
        <w:t>some helpful advice I got is that your objectives/research questions should never be phrased as a yes/no.</w:t>
      </w:r>
    </w:p>
    <w:p w14:paraId="2427D362" w14:textId="77777777" w:rsidR="005075B0" w:rsidRDefault="005075B0">
      <w:pPr>
        <w:pStyle w:val="CommentText"/>
      </w:pPr>
    </w:p>
    <w:p w14:paraId="312FADDB" w14:textId="50242EA3" w:rsidR="005075B0" w:rsidRDefault="005075B0">
      <w:pPr>
        <w:pStyle w:val="CommentText"/>
      </w:pPr>
      <w:r>
        <w:t>so perhaps instead of “identify whether…” we could say “evaluate the implications of these spatial differences”.</w:t>
      </w:r>
    </w:p>
  </w:comment>
  <w:comment w:id="19" w:author="Sean Fitzgerald" w:date="2018-05-25T13:23:00Z" w:initials="SF">
    <w:p w14:paraId="6E64B184" w14:textId="645C48D0" w:rsidR="005075B0" w:rsidRDefault="005075B0">
      <w:pPr>
        <w:pStyle w:val="CommentText"/>
      </w:pPr>
      <w:r>
        <w:rPr>
          <w:rStyle w:val="CommentReference"/>
        </w:rPr>
        <w:annotationRef/>
      </w:r>
      <w:r>
        <w:t xml:space="preserve">Do we </w:t>
      </w:r>
      <w:proofErr w:type="gramStart"/>
      <w:r>
        <w:t>actually care</w:t>
      </w:r>
      <w:proofErr w:type="gramEnd"/>
      <w:r>
        <w:t xml:space="preserve"> about this?</w:t>
      </w:r>
    </w:p>
  </w:comment>
  <w:comment w:id="20" w:author="Juan Carlos Villader" w:date="2018-05-28T17:16:00Z" w:initials="JCV">
    <w:p w14:paraId="129C8F95" w14:textId="3B544DC7" w:rsidR="001D1C9C" w:rsidRDefault="001D1C9C">
      <w:pPr>
        <w:pStyle w:val="CommentText"/>
      </w:pPr>
      <w:r>
        <w:rPr>
          <w:rStyle w:val="CommentReference"/>
        </w:rPr>
        <w:annotationRef/>
      </w:r>
      <w:r>
        <w:t xml:space="preserve">I don’t, but it’s </w:t>
      </w:r>
      <w:proofErr w:type="gramStart"/>
      <w:r>
        <w:t>common practice</w:t>
      </w:r>
      <w:proofErr w:type="gramEnd"/>
      <w:r>
        <w:t xml:space="preserve"> in basic L-W paper to report this. I am indifferent.</w:t>
      </w:r>
    </w:p>
  </w:comment>
  <w:comment w:id="21" w:author="Sean Fitzgerald" w:date="2018-05-25T13:24:00Z" w:initials="SF">
    <w:p w14:paraId="7E522E46" w14:textId="77777777" w:rsidR="005075B0" w:rsidRDefault="005075B0" w:rsidP="00020AEE">
      <w:pPr>
        <w:pStyle w:val="CommentText"/>
      </w:pPr>
      <w:r>
        <w:rPr>
          <w:rStyle w:val="CommentReference"/>
        </w:rPr>
        <w:annotationRef/>
      </w:r>
      <w:r>
        <w:t>I thought it was 18?</w:t>
      </w:r>
    </w:p>
  </w:comment>
  <w:comment w:id="22" w:author="Juan Carlos Villader" w:date="2018-05-28T17:25:00Z" w:initials="JCV">
    <w:p w14:paraId="4A24A1C6" w14:textId="3586F561" w:rsidR="001D1C9C" w:rsidRDefault="001D1C9C">
      <w:pPr>
        <w:pStyle w:val="CommentText"/>
      </w:pPr>
      <w:r>
        <w:rPr>
          <w:rStyle w:val="CommentReference"/>
        </w:rPr>
        <w:annotationRef/>
      </w:r>
      <w:r>
        <w:t>Yup, 17 + the CMC</w:t>
      </w:r>
    </w:p>
  </w:comment>
  <w:comment w:id="24" w:author="Sean Fitzgerald" w:date="2018-05-25T13:30:00Z" w:initials="SF">
    <w:p w14:paraId="4079B985" w14:textId="1F0535E2" w:rsidR="005075B0" w:rsidRDefault="005075B0">
      <w:pPr>
        <w:pStyle w:val="CommentText"/>
      </w:pPr>
      <w:r>
        <w:rPr>
          <w:rStyle w:val="CommentReference"/>
        </w:rPr>
        <w:annotationRef/>
      </w:r>
      <w:r>
        <w:t>does “pooled” just mean both genders combined?  might be worth being clearer about that</w:t>
      </w:r>
    </w:p>
  </w:comment>
  <w:comment w:id="25" w:author="Juan Carlos Villader" w:date="2018-05-28T17:26:00Z" w:initials="JCV">
    <w:p w14:paraId="1580558B" w14:textId="13D9116E" w:rsidR="001D1C9C" w:rsidRDefault="001D1C9C">
      <w:pPr>
        <w:pStyle w:val="CommentText"/>
      </w:pPr>
      <w:r>
        <w:rPr>
          <w:rStyle w:val="CommentReference"/>
        </w:rPr>
        <w:annotationRef/>
      </w:r>
      <w:r>
        <w:t>Yup, fixed</w:t>
      </w:r>
    </w:p>
  </w:comment>
  <w:comment w:id="26" w:author="Sean Fitzgerald" w:date="2018-05-25T13:31:00Z" w:initials="SF">
    <w:p w14:paraId="157F6FB1" w14:textId="7D3B633E" w:rsidR="005075B0" w:rsidRDefault="005075B0">
      <w:pPr>
        <w:pStyle w:val="CommentText"/>
      </w:pPr>
      <w:r>
        <w:rPr>
          <w:rStyle w:val="CommentReference"/>
        </w:rPr>
        <w:annotationRef/>
      </w:r>
      <w:r>
        <w:t>What are the implications of using spine-less weight?  Is there any way we can account for it/ adjust their numbers?  Do we know roughly how much lionfish spines weigh?</w:t>
      </w:r>
    </w:p>
  </w:comment>
  <w:comment w:id="23" w:author="Sean Fitzgerald" w:date="2018-05-25T13:31:00Z" w:initials="SF">
    <w:p w14:paraId="26745F47" w14:textId="49EC9E3D" w:rsidR="005075B0" w:rsidRDefault="005075B0">
      <w:pPr>
        <w:pStyle w:val="CommentText"/>
      </w:pPr>
      <w:r>
        <w:rPr>
          <w:rStyle w:val="CommentReference"/>
        </w:rPr>
        <w:annotationRef/>
      </w:r>
      <w:r>
        <w:t>This information all seems like it belongs in methods to me…</w:t>
      </w:r>
    </w:p>
  </w:comment>
  <w:comment w:id="27" w:author="Sean Fitzgerald" w:date="2018-05-25T14:02:00Z" w:initials="SF">
    <w:p w14:paraId="6A812B15" w14:textId="343D3ADF" w:rsidR="005075B0" w:rsidRPr="00FB2422" w:rsidRDefault="005075B0">
      <w:pPr>
        <w:pStyle w:val="CommentText"/>
      </w:pPr>
      <w:r>
        <w:rPr>
          <w:rStyle w:val="CommentReference"/>
        </w:rPr>
        <w:annotationRef/>
      </w:r>
      <w:r>
        <w:t>I can’t decide if this is useful/meaningful… if it is, can you explain that to me?  And we would need to explain that to the audience in the discussion, and we would need to mention that we’re going to look at those differences in the methods.</w:t>
      </w:r>
    </w:p>
  </w:comment>
  <w:comment w:id="28" w:author="Sean Fitzgerald" w:date="2018-05-25T15:02:00Z" w:initials="SF">
    <w:p w14:paraId="09ECE56F" w14:textId="171B5338" w:rsidR="005075B0" w:rsidRDefault="005075B0">
      <w:pPr>
        <w:pStyle w:val="CommentText"/>
      </w:pPr>
      <w:r>
        <w:rPr>
          <w:rStyle w:val="CommentReference"/>
        </w:rPr>
        <w:annotationRef/>
      </w:r>
      <w:r>
        <w:t>Is this what you were trying to say?</w:t>
      </w:r>
      <w:r w:rsidR="00BC3047">
        <w:t xml:space="preserve"> I’m not sure I phrased this well.  Also, we talked about how the main point of this study is to highlight the differences across different regions, not to talk about the parameters from this study.  Maybe we should reorganize and talk about the review of different studies first, and talk about this study in the second or third paragraph?</w:t>
      </w:r>
    </w:p>
  </w:comment>
  <w:comment w:id="29" w:author="Sean Fitzgerald" w:date="2018-05-25T15:11:00Z" w:initials="SF">
    <w:p w14:paraId="330CC56B" w14:textId="4E5DF46F" w:rsidR="008A1A0F" w:rsidRDefault="008A1A0F">
      <w:pPr>
        <w:pStyle w:val="CommentText"/>
      </w:pPr>
      <w:r>
        <w:rPr>
          <w:rStyle w:val="CommentReference"/>
        </w:rPr>
        <w:annotationRef/>
      </w:r>
      <w:r>
        <w:t xml:space="preserve">Didn’t you just say that there are no differences in weight estimates for smaller organisms? (TL &lt; 200 mm)?  I’m very confused by this whole </w:t>
      </w:r>
      <w:proofErr w:type="gramStart"/>
      <w:r>
        <w:t>paragraph actually, maybe</w:t>
      </w:r>
      <w:proofErr w:type="gramEnd"/>
      <w:r>
        <w:t xml:space="preserve"> we can meet and chat about it.</w:t>
      </w:r>
    </w:p>
  </w:comment>
  <w:comment w:id="30" w:author="Sean Fitzgerald" w:date="2018-05-25T15:12:00Z" w:initials="SF">
    <w:p w14:paraId="447DB979" w14:textId="2CAE5E3A" w:rsidR="007E41E1" w:rsidRDefault="007E41E1">
      <w:pPr>
        <w:pStyle w:val="CommentText"/>
      </w:pPr>
      <w:r>
        <w:rPr>
          <w:rStyle w:val="CommentReference"/>
        </w:rPr>
        <w:annotationRef/>
      </w:r>
      <w:r>
        <w:t>I think this should be the first paragraph of discussion</w:t>
      </w:r>
    </w:p>
  </w:comment>
  <w:comment w:id="31" w:author="Sean Fitzgerald" w:date="2018-05-25T15:28:00Z" w:initials="SF">
    <w:p w14:paraId="693A1405" w14:textId="7CF480A3" w:rsidR="00FD3F87" w:rsidRDefault="00FD3F87">
      <w:pPr>
        <w:pStyle w:val="CommentText"/>
      </w:pPr>
      <w:r>
        <w:rPr>
          <w:rStyle w:val="CommentReference"/>
        </w:rPr>
        <w:annotationRef/>
      </w:r>
      <w:r>
        <w:t>in what parameters?</w:t>
      </w:r>
    </w:p>
  </w:comment>
  <w:comment w:id="32" w:author="Sean Fitzgerald" w:date="2018-05-25T15:45:00Z" w:initials="SF">
    <w:p w14:paraId="6A29E84E" w14:textId="54350EAD" w:rsidR="000A3278" w:rsidRDefault="000A3278">
      <w:pPr>
        <w:pStyle w:val="CommentText"/>
      </w:pPr>
      <w:r>
        <w:rPr>
          <w:rStyle w:val="CommentReference"/>
        </w:rPr>
        <w:annotationRef/>
      </w:r>
      <w:r>
        <w:t>what parameters? Length-weight, or something else?</w:t>
      </w:r>
    </w:p>
  </w:comment>
  <w:comment w:id="33" w:author="Sean Fitzgerald" w:date="2018-05-25T15:52:00Z" w:initials="SF">
    <w:p w14:paraId="0332B251" w14:textId="0F7990A3" w:rsidR="00C069CB" w:rsidRPr="00694794" w:rsidRDefault="00C069CB">
      <w:pPr>
        <w:pStyle w:val="CommentText"/>
        <w:rPr>
          <w:lang w:val="es-MX"/>
        </w:rPr>
      </w:pPr>
      <w:r>
        <w:rPr>
          <w:rStyle w:val="CommentReference"/>
        </w:rPr>
        <w:annotationRef/>
      </w:r>
      <w:r>
        <w:t xml:space="preserve">Should reword a little… I don’t think it should be the </w:t>
      </w:r>
      <w:r>
        <w:rPr>
          <w:i/>
        </w:rPr>
        <w:t>exact</w:t>
      </w:r>
      <w:r>
        <w:t xml:space="preserve"> same as the abstract</w:t>
      </w:r>
    </w:p>
  </w:comment>
  <w:comment w:id="35" w:author="Sean Fitzgerald" w:date="2018-05-25T15:58:00Z" w:initials="SF">
    <w:p w14:paraId="140EB0CF" w14:textId="685DBA61" w:rsidR="00307EAC" w:rsidRDefault="000E06EA">
      <w:pPr>
        <w:pStyle w:val="CommentText"/>
      </w:pPr>
      <w:r>
        <w:rPr>
          <w:rStyle w:val="CommentReference"/>
        </w:rPr>
        <w:annotationRef/>
      </w:r>
      <w:r>
        <w:t xml:space="preserve">Saying “lionfish biology” and “biologically </w:t>
      </w:r>
      <w:proofErr w:type="gramStart"/>
      <w:r>
        <w:t>important information</w:t>
      </w:r>
      <w:proofErr w:type="gramEnd"/>
      <w:r>
        <w:t xml:space="preserve">” </w:t>
      </w:r>
      <w:r w:rsidR="00A36468">
        <w:t xml:space="preserve">seems vague to me.  We </w:t>
      </w:r>
      <w:proofErr w:type="spellStart"/>
      <w:r w:rsidR="00A36468">
        <w:t>gotta</w:t>
      </w:r>
      <w:proofErr w:type="spellEnd"/>
      <w:r w:rsidR="00A36468">
        <w:t xml:space="preserve"> finish strong… We need to be more concrete than “we must perform research to describe biology to manage better…”  Let’s chat about how we can sell this – what are the tangible, concrete ways in which spatially specific biological information translates to better management of these species?  </w:t>
      </w:r>
      <w:proofErr w:type="gramStart"/>
      <w:r w:rsidR="00A36468">
        <w:t>Obviously</w:t>
      </w:r>
      <w:proofErr w:type="gramEnd"/>
      <w:r w:rsidR="00A36468">
        <w:t xml:space="preserve"> we’ve said the L-W relationship is one.  What </w:t>
      </w:r>
      <w:r w:rsidR="001801E2">
        <w:t xml:space="preserve">biological information </w:t>
      </w:r>
      <w:r w:rsidR="00A36468">
        <w:t xml:space="preserve">did </w:t>
      </w:r>
      <w:r w:rsidR="001801E2" w:rsidRPr="001801E2">
        <w:t>edwards_2014</w:t>
      </w:r>
      <w:r w:rsidR="001801E2">
        <w:t xml:space="preserve"> use to show that 4-year difference in recovery time?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5A4B3F" w15:done="0"/>
  <w15:commentEx w15:paraId="6A174321" w15:done="0"/>
  <w15:commentEx w15:paraId="123E979B" w15:done="0"/>
  <w15:commentEx w15:paraId="5EAEB3C5" w15:done="0"/>
  <w15:commentEx w15:paraId="4049C1F2" w15:done="0"/>
  <w15:commentEx w15:paraId="55D05193" w15:done="0"/>
  <w15:commentEx w15:paraId="5CF88D57" w15:done="0"/>
  <w15:commentEx w15:paraId="312FADDB" w15:done="0"/>
  <w15:commentEx w15:paraId="6E64B184" w15:done="0"/>
  <w15:commentEx w15:paraId="129C8F95" w15:paraIdParent="6E64B184" w15:done="0"/>
  <w15:commentEx w15:paraId="7E522E46" w15:done="0"/>
  <w15:commentEx w15:paraId="4A24A1C6" w15:paraIdParent="7E522E46" w15:done="0"/>
  <w15:commentEx w15:paraId="4079B985" w15:done="0"/>
  <w15:commentEx w15:paraId="1580558B" w15:paraIdParent="4079B985" w15:done="0"/>
  <w15:commentEx w15:paraId="157F6FB1" w15:done="0"/>
  <w15:commentEx w15:paraId="26745F47" w15:done="0"/>
  <w15:commentEx w15:paraId="6A812B15" w15:done="0"/>
  <w15:commentEx w15:paraId="09ECE56F" w15:done="0"/>
  <w15:commentEx w15:paraId="330CC56B" w15:done="0"/>
  <w15:commentEx w15:paraId="447DB979" w15:done="0"/>
  <w15:commentEx w15:paraId="693A1405" w15:done="0"/>
  <w15:commentEx w15:paraId="6A29E84E" w15:done="0"/>
  <w15:commentEx w15:paraId="0332B251" w15:done="0"/>
  <w15:commentEx w15:paraId="140EB0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5A4B3F" w16cid:durableId="1EB6805A"/>
  <w16cid:commentId w16cid:paraId="6A174321" w16cid:durableId="1EB6805C"/>
  <w16cid:commentId w16cid:paraId="123E979B" w16cid:durableId="1EB6805D"/>
  <w16cid:commentId w16cid:paraId="5EAEB3C5" w16cid:durableId="1EB6805E"/>
  <w16cid:commentId w16cid:paraId="4049C1F2" w16cid:durableId="1EB6805F"/>
  <w16cid:commentId w16cid:paraId="55D05193" w16cid:durableId="1EB68060"/>
  <w16cid:commentId w16cid:paraId="312FADDB" w16cid:durableId="1EB68062"/>
  <w16cid:commentId w16cid:paraId="6E64B184" w16cid:durableId="1EB68067"/>
  <w16cid:commentId w16cid:paraId="129C8F95" w16cid:durableId="1EB6B80B"/>
  <w16cid:commentId w16cid:paraId="7E522E46" w16cid:durableId="1EB68068"/>
  <w16cid:commentId w16cid:paraId="4A24A1C6" w16cid:durableId="1EB6BA18"/>
  <w16cid:commentId w16cid:paraId="4079B985" w16cid:durableId="1EB6806A"/>
  <w16cid:commentId w16cid:paraId="1580558B" w16cid:durableId="1EB6BA28"/>
  <w16cid:commentId w16cid:paraId="157F6FB1" w16cid:durableId="1EB6806B"/>
  <w16cid:commentId w16cid:paraId="26745F47" w16cid:durableId="1EB6806C"/>
  <w16cid:commentId w16cid:paraId="6A812B15" w16cid:durableId="1EB6806D"/>
  <w16cid:commentId w16cid:paraId="09ECE56F" w16cid:durableId="1EB6806F"/>
  <w16cid:commentId w16cid:paraId="330CC56B" w16cid:durableId="1EB68070"/>
  <w16cid:commentId w16cid:paraId="447DB979" w16cid:durableId="1EB68071"/>
  <w16cid:commentId w16cid:paraId="693A1405" w16cid:durableId="1EB68072"/>
  <w16cid:commentId w16cid:paraId="6A29E84E" w16cid:durableId="1EB68073"/>
  <w16cid:commentId w16cid:paraId="0332B251" w16cid:durableId="1EB68074"/>
  <w16cid:commentId w16cid:paraId="140EB0CF" w16cid:durableId="1EB680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7AAB8" w14:textId="77777777" w:rsidR="002963A4" w:rsidRDefault="002963A4">
      <w:pPr>
        <w:spacing w:after="0"/>
      </w:pPr>
      <w:r>
        <w:separator/>
      </w:r>
    </w:p>
  </w:endnote>
  <w:endnote w:type="continuationSeparator" w:id="0">
    <w:p w14:paraId="50F1D6F9" w14:textId="77777777" w:rsidR="002963A4" w:rsidRDefault="002963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9CE27" w14:textId="77777777" w:rsidR="002963A4" w:rsidRDefault="002963A4">
      <w:r>
        <w:separator/>
      </w:r>
    </w:p>
  </w:footnote>
  <w:footnote w:type="continuationSeparator" w:id="0">
    <w:p w14:paraId="0EFE0C18" w14:textId="77777777" w:rsidR="002963A4" w:rsidRDefault="002963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0E2B952"/>
    <w:multiLevelType w:val="multilevel"/>
    <w:tmpl w:val="85E887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FD228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an Fitzgerald">
    <w15:presenceInfo w15:providerId="Windows Live" w15:userId="8b3cf3f60beca6a7"/>
  </w15:person>
  <w15:person w15:author="Juan Carlos Villader">
    <w15:presenceInfo w15:providerId="Windows Live" w15:userId="225183d512597e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20AEE"/>
    <w:rsid w:val="00031C8B"/>
    <w:rsid w:val="0005244F"/>
    <w:rsid w:val="00074E86"/>
    <w:rsid w:val="0008106B"/>
    <w:rsid w:val="000A3278"/>
    <w:rsid w:val="000D0EB1"/>
    <w:rsid w:val="000E06EA"/>
    <w:rsid w:val="001801E2"/>
    <w:rsid w:val="001D1C9C"/>
    <w:rsid w:val="001E05BD"/>
    <w:rsid w:val="001E6383"/>
    <w:rsid w:val="0021010D"/>
    <w:rsid w:val="00212A15"/>
    <w:rsid w:val="00230374"/>
    <w:rsid w:val="00234AD5"/>
    <w:rsid w:val="0024429D"/>
    <w:rsid w:val="00282AD2"/>
    <w:rsid w:val="002861C2"/>
    <w:rsid w:val="00292644"/>
    <w:rsid w:val="00295098"/>
    <w:rsid w:val="002963A4"/>
    <w:rsid w:val="00307EAC"/>
    <w:rsid w:val="003B6C75"/>
    <w:rsid w:val="00436DCE"/>
    <w:rsid w:val="0047685C"/>
    <w:rsid w:val="00482CEA"/>
    <w:rsid w:val="004C6551"/>
    <w:rsid w:val="004E29B3"/>
    <w:rsid w:val="004F0451"/>
    <w:rsid w:val="005075B0"/>
    <w:rsid w:val="00557878"/>
    <w:rsid w:val="00590D07"/>
    <w:rsid w:val="0059749F"/>
    <w:rsid w:val="005C5797"/>
    <w:rsid w:val="005E368A"/>
    <w:rsid w:val="006147DD"/>
    <w:rsid w:val="006901E1"/>
    <w:rsid w:val="00694794"/>
    <w:rsid w:val="006A4A85"/>
    <w:rsid w:val="006E1DBB"/>
    <w:rsid w:val="00731F1D"/>
    <w:rsid w:val="0076736D"/>
    <w:rsid w:val="00784D58"/>
    <w:rsid w:val="007C4402"/>
    <w:rsid w:val="007E3EE1"/>
    <w:rsid w:val="007E41E1"/>
    <w:rsid w:val="007F7A10"/>
    <w:rsid w:val="00811ECF"/>
    <w:rsid w:val="00817984"/>
    <w:rsid w:val="00836E30"/>
    <w:rsid w:val="00860F6B"/>
    <w:rsid w:val="00871711"/>
    <w:rsid w:val="00873183"/>
    <w:rsid w:val="008806C0"/>
    <w:rsid w:val="008A1A0F"/>
    <w:rsid w:val="008D6863"/>
    <w:rsid w:val="0090136F"/>
    <w:rsid w:val="00904589"/>
    <w:rsid w:val="0095745E"/>
    <w:rsid w:val="00981F7E"/>
    <w:rsid w:val="00987F8D"/>
    <w:rsid w:val="00991228"/>
    <w:rsid w:val="009F5FB1"/>
    <w:rsid w:val="00A36468"/>
    <w:rsid w:val="00A70808"/>
    <w:rsid w:val="00A86280"/>
    <w:rsid w:val="00AC016C"/>
    <w:rsid w:val="00AE4D3F"/>
    <w:rsid w:val="00B86B75"/>
    <w:rsid w:val="00BC3047"/>
    <w:rsid w:val="00BC484E"/>
    <w:rsid w:val="00BC48D5"/>
    <w:rsid w:val="00BE735F"/>
    <w:rsid w:val="00C0358D"/>
    <w:rsid w:val="00C069CB"/>
    <w:rsid w:val="00C137FE"/>
    <w:rsid w:val="00C36279"/>
    <w:rsid w:val="00C67A21"/>
    <w:rsid w:val="00C744EB"/>
    <w:rsid w:val="00C750BE"/>
    <w:rsid w:val="00C87706"/>
    <w:rsid w:val="00D21F14"/>
    <w:rsid w:val="00D43A9D"/>
    <w:rsid w:val="00D62825"/>
    <w:rsid w:val="00DC3102"/>
    <w:rsid w:val="00DC6CF3"/>
    <w:rsid w:val="00DE4956"/>
    <w:rsid w:val="00E265AA"/>
    <w:rsid w:val="00E315A3"/>
    <w:rsid w:val="00E829BA"/>
    <w:rsid w:val="00EE0290"/>
    <w:rsid w:val="00F174A1"/>
    <w:rsid w:val="00F34F9A"/>
    <w:rsid w:val="00F53FE8"/>
    <w:rsid w:val="00F75318"/>
    <w:rsid w:val="00F92B83"/>
    <w:rsid w:val="00FA061B"/>
    <w:rsid w:val="00FA1E33"/>
    <w:rsid w:val="00FB2422"/>
    <w:rsid w:val="00FC1095"/>
    <w:rsid w:val="00FC46F6"/>
    <w:rsid w:val="00FD3F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D0D33"/>
  <w15:docId w15:val="{70C88359-F855-42F8-9C31-7D8677F60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BE735F"/>
    <w:rPr>
      <w:sz w:val="16"/>
      <w:szCs w:val="16"/>
    </w:rPr>
  </w:style>
  <w:style w:type="paragraph" w:styleId="CommentText">
    <w:name w:val="annotation text"/>
    <w:basedOn w:val="Normal"/>
    <w:link w:val="CommentTextChar"/>
    <w:semiHidden/>
    <w:unhideWhenUsed/>
    <w:rsid w:val="00BE735F"/>
    <w:rPr>
      <w:sz w:val="20"/>
      <w:szCs w:val="20"/>
    </w:rPr>
  </w:style>
  <w:style w:type="character" w:customStyle="1" w:styleId="CommentTextChar">
    <w:name w:val="Comment Text Char"/>
    <w:basedOn w:val="DefaultParagraphFont"/>
    <w:link w:val="CommentText"/>
    <w:semiHidden/>
    <w:rsid w:val="00BE735F"/>
    <w:rPr>
      <w:sz w:val="20"/>
      <w:szCs w:val="20"/>
    </w:rPr>
  </w:style>
  <w:style w:type="paragraph" w:styleId="CommentSubject">
    <w:name w:val="annotation subject"/>
    <w:basedOn w:val="CommentText"/>
    <w:next w:val="CommentText"/>
    <w:link w:val="CommentSubjectChar"/>
    <w:semiHidden/>
    <w:unhideWhenUsed/>
    <w:rsid w:val="00BE735F"/>
    <w:rPr>
      <w:b/>
      <w:bCs/>
    </w:rPr>
  </w:style>
  <w:style w:type="character" w:customStyle="1" w:styleId="CommentSubjectChar">
    <w:name w:val="Comment Subject Char"/>
    <w:basedOn w:val="CommentTextChar"/>
    <w:link w:val="CommentSubject"/>
    <w:semiHidden/>
    <w:rsid w:val="00BE735F"/>
    <w:rPr>
      <w:b/>
      <w:bCs/>
      <w:sz w:val="20"/>
      <w:szCs w:val="20"/>
    </w:rPr>
  </w:style>
  <w:style w:type="paragraph" w:styleId="BalloonText">
    <w:name w:val="Balloon Text"/>
    <w:basedOn w:val="Normal"/>
    <w:link w:val="BalloonTextChar"/>
    <w:semiHidden/>
    <w:unhideWhenUsed/>
    <w:rsid w:val="00BE735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E735F"/>
    <w:rPr>
      <w:rFonts w:ascii="Segoe UI" w:hAnsi="Segoe UI" w:cs="Segoe UI"/>
      <w:sz w:val="18"/>
      <w:szCs w:val="18"/>
    </w:rPr>
  </w:style>
  <w:style w:type="character" w:customStyle="1" w:styleId="BodyTextChar">
    <w:name w:val="Body Text Char"/>
    <w:basedOn w:val="DefaultParagraphFont"/>
    <w:link w:val="BodyText"/>
    <w:rsid w:val="00E26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98D05-9B33-4840-9163-85C43599C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1</Pages>
  <Words>2880</Words>
  <Characters>15843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Invasive lionfish present region-wide variation of allometric growth in the Western Atlantic</vt:lpstr>
    </vt:vector>
  </TitlesOfParts>
  <Company/>
  <LinksUpToDate>false</LinksUpToDate>
  <CharactersWithSpaces>18686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Invasive lionfish present region-wide variation of allometric growth in the Western Atlantic</dc:title>
  <dc:creator>Juan Carlos VillaseÃ±or-Derbez^1, Sean Fitzgerald</dc:creator>
  <cp:lastModifiedBy>Juan Carlos Villader</cp:lastModifiedBy>
  <cp:revision>32</cp:revision>
  <dcterms:created xsi:type="dcterms:W3CDTF">2018-05-25T16:36:00Z</dcterms:created>
  <dcterms:modified xsi:type="dcterms:W3CDTF">2018-05-29T01:29:00Z</dcterms:modified>
</cp:coreProperties>
</file>